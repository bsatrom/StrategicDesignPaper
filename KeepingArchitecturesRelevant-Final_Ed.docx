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Override PartName="/word/comments.xml" ContentType="application/vnd.openxmlformats-officedocument.wordprocessingml.comment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4074" w:rsidRPr="00EC1C16" w:rsidRDefault="00FB4074" w:rsidP="00EC1C16">
      <w:pPr>
        <w:pStyle w:val="Heading1"/>
      </w:pPr>
      <w:r w:rsidRPr="00EC1C16">
        <w:t>Keeping Architectures Relevant: Using Domain-Driven Design and Emergent Architecture to Manage Complexity and Enable Change</w:t>
      </w:r>
    </w:p>
    <w:p w:rsidR="00FB4074" w:rsidRPr="002715D3" w:rsidRDefault="00FB4074" w:rsidP="002715D3">
      <w:pPr>
        <w:pStyle w:val="Text"/>
      </w:pPr>
      <w:r w:rsidRPr="002715D3">
        <w:t>Brandon Satrom</w:t>
      </w:r>
      <w:r w:rsidR="00B82740" w:rsidRPr="002715D3">
        <w:t xml:space="preserve"> and Paul Rayner</w:t>
      </w:r>
    </w:p>
    <w:p w:rsidR="00FB4074" w:rsidRPr="002715D3" w:rsidRDefault="004D57A5" w:rsidP="002715D3">
      <w:pPr>
        <w:pStyle w:val="Text"/>
      </w:pPr>
      <w:bookmarkStart w:id="0" w:name="_GoBack"/>
      <w:bookmarkEnd w:id="0"/>
      <w:r w:rsidRPr="00987A4B">
        <w:rPr>
          <w:b/>
        </w:rPr>
        <w:t>Summary:</w:t>
      </w:r>
      <w:r w:rsidRPr="002715D3">
        <w:t xml:space="preserve"> </w:t>
      </w:r>
      <w:r w:rsidR="00FB4074" w:rsidRPr="002715D3">
        <w:t>Sustainable and successful software development is all about managing complexity and enabling change</w:t>
      </w:r>
      <w:r w:rsidR="00987A4B">
        <w:t>. S</w:t>
      </w:r>
      <w:r w:rsidR="00FB4074" w:rsidRPr="002715D3">
        <w:t xml:space="preserve">uccessful software architects create designs that clearly address both concerns. For businesses </w:t>
      </w:r>
      <w:r w:rsidR="008B5C7B" w:rsidRPr="002715D3">
        <w:t>that have</w:t>
      </w:r>
      <w:r w:rsidR="00FB4074" w:rsidRPr="002715D3">
        <w:t xml:space="preserve"> complex domains, designing with evolution in mind and </w:t>
      </w:r>
      <w:r w:rsidR="00707F75">
        <w:t>us</w:t>
      </w:r>
      <w:r w:rsidR="00FB4074" w:rsidRPr="002715D3">
        <w:t xml:space="preserve">ing techniques from </w:t>
      </w:r>
      <w:commentRangeStart w:id="1"/>
      <w:r w:rsidR="008B5C7B" w:rsidRPr="002715D3">
        <w:t>d</w:t>
      </w:r>
      <w:r w:rsidR="00FB4074" w:rsidRPr="002715D3">
        <w:t>omain-</w:t>
      </w:r>
      <w:r w:rsidR="008B5C7B" w:rsidRPr="002715D3">
        <w:t>d</w:t>
      </w:r>
      <w:r w:rsidR="00FB4074" w:rsidRPr="002715D3">
        <w:t xml:space="preserve">riven </w:t>
      </w:r>
      <w:r w:rsidR="008B5C7B" w:rsidRPr="002715D3">
        <w:t>d</w:t>
      </w:r>
      <w:r w:rsidR="00FB4074" w:rsidRPr="002715D3">
        <w:t xml:space="preserve">esign </w:t>
      </w:r>
      <w:commentRangeEnd w:id="1"/>
      <w:r w:rsidR="00EA598A">
        <w:rPr>
          <w:rStyle w:val="CommentReference"/>
        </w:rPr>
        <w:commentReference w:id="1"/>
      </w:r>
      <w:r w:rsidR="00FB4074" w:rsidRPr="002715D3">
        <w:t xml:space="preserve">will result in systems </w:t>
      </w:r>
      <w:r w:rsidR="008B5C7B" w:rsidRPr="002715D3">
        <w:t>whose</w:t>
      </w:r>
      <w:r w:rsidR="00FB4074" w:rsidRPr="002715D3">
        <w:t xml:space="preserve"> architectures deliver a strong, sustainable competitive advantage.</w:t>
      </w:r>
    </w:p>
    <w:p w:rsidR="00FB4074" w:rsidRPr="004D57A5" w:rsidRDefault="00FB4074" w:rsidP="004D57A5">
      <w:pPr>
        <w:pStyle w:val="Heading4"/>
      </w:pPr>
      <w:r w:rsidRPr="004D57A5">
        <w:t>Introduction</w:t>
      </w:r>
    </w:p>
    <w:p w:rsidR="00FB4074" w:rsidRPr="002715D3" w:rsidRDefault="00FB4074" w:rsidP="002715D3">
      <w:pPr>
        <w:pStyle w:val="Text"/>
      </w:pPr>
      <w:r w:rsidRPr="002715D3">
        <w:t>Too many systems become legacy upon release, while some never have a chance to move into production before they are undermined by the calcification of unmet expectations and mismatched domain needs. Regardless of the design effort early in the life</w:t>
      </w:r>
      <w:r w:rsidR="00987A4B">
        <w:t xml:space="preserve"> </w:t>
      </w:r>
      <w:r w:rsidRPr="002715D3">
        <w:t>cycle, neglecting the domain model and producing inflexible design results in the increasing irrelevance of the architecture of a system. The accidental complexity of that system rises</w:t>
      </w:r>
      <w:r w:rsidR="00987A4B">
        <w:t>,</w:t>
      </w:r>
      <w:r w:rsidRPr="002715D3">
        <w:t xml:space="preserve"> and communication between developers and customers deteriorates. Changes and new features become more difficult to accommodate</w:t>
      </w:r>
      <w:r w:rsidR="00987A4B">
        <w:t>,</w:t>
      </w:r>
      <w:r w:rsidRPr="002715D3">
        <w:t xml:space="preserve"> as the richness and value of the system</w:t>
      </w:r>
      <w:r w:rsidR="00987A4B">
        <w:t>’</w:t>
      </w:r>
      <w:r w:rsidRPr="002715D3">
        <w:t>s essential complexity is eroded. Sustainable and successful software development is all about managing complexity and enabling change</w:t>
      </w:r>
      <w:r w:rsidR="00987A4B">
        <w:t>. S</w:t>
      </w:r>
      <w:r w:rsidRPr="002715D3">
        <w:t>uccessful architects create designs that</w:t>
      </w:r>
      <w:r w:rsidR="002715D3">
        <w:t xml:space="preserve"> </w:t>
      </w:r>
      <w:r w:rsidRPr="002715D3">
        <w:t>address both.</w:t>
      </w:r>
    </w:p>
    <w:p w:rsidR="00FB4074" w:rsidRPr="002715D3" w:rsidRDefault="00FB4074" w:rsidP="002715D3">
      <w:pPr>
        <w:pStyle w:val="Text"/>
      </w:pPr>
      <w:r w:rsidRPr="002715D3">
        <w:t>Architects, domain experts</w:t>
      </w:r>
      <w:r w:rsidR="008B5C7B" w:rsidRPr="002715D3">
        <w:t>,</w:t>
      </w:r>
      <w:r w:rsidRPr="002715D3">
        <w:t xml:space="preserve"> and developers collaborate to mitigate complexity through strategic modeling and design. This requires a focus on the core domain and the continuous application of appropriate design patterns. Ongoing effort should be expended on defining and refining the domain model through the establishment and exercise of a language that everyone shares. The development of this ubiquitous language, along with the use of domain-driven design techniques, enables business problems and their solutions to be expressed through rich domain models that are both meaningful to business experts and executable by the development team.</w:t>
      </w:r>
    </w:p>
    <w:p w:rsidR="00FB4074" w:rsidRPr="002715D3" w:rsidRDefault="00FB4074" w:rsidP="002715D3">
      <w:pPr>
        <w:pStyle w:val="Text"/>
      </w:pPr>
      <w:r w:rsidRPr="002715D3">
        <w:t>Keeping our architectures relevant also means enabling change. As architecture is allowed to emerge, evolve, and mature, it becomes a true reflection of the deep understanding of both domain experts and develo</w:t>
      </w:r>
      <w:r w:rsidR="00987A4B">
        <w:t>pers. Combining a strong domain-</w:t>
      </w:r>
      <w:r w:rsidRPr="002715D3">
        <w:t>model focus with continuous attention to growing the software architecture can be a potent way to enable change while managing complexity. This does not guarantee success</w:t>
      </w:r>
      <w:r w:rsidR="00987A4B">
        <w:t>; still,</w:t>
      </w:r>
      <w:r w:rsidRPr="002715D3">
        <w:t xml:space="preserve"> architects who distill the problem domain into a rich model, incorporate it deeply into the system</w:t>
      </w:r>
      <w:r w:rsidR="00987A4B">
        <w:t>,</w:t>
      </w:r>
      <w:r w:rsidRPr="002715D3">
        <w:t xml:space="preserve"> and design with evolution in mind are on the path to creating architectures that can deliver </w:t>
      </w:r>
      <w:r w:rsidR="00987A4B">
        <w:t xml:space="preserve">a </w:t>
      </w:r>
      <w:r w:rsidRPr="002715D3">
        <w:t>strong, sustainable competitive advantage to the business.</w:t>
      </w:r>
    </w:p>
    <w:p w:rsidR="00FB4074" w:rsidRPr="004D57A5" w:rsidRDefault="00FB4074" w:rsidP="004D57A5">
      <w:pPr>
        <w:pStyle w:val="Heading4"/>
      </w:pPr>
      <w:r w:rsidRPr="004D57A5">
        <w:t>Ubiquitous Language</w:t>
      </w:r>
    </w:p>
    <w:p w:rsidR="00FB4074" w:rsidRPr="004D57A5" w:rsidRDefault="00FB4074" w:rsidP="004D57A5">
      <w:pPr>
        <w:pStyle w:val="Heading5"/>
      </w:pPr>
      <w:r w:rsidRPr="004D57A5">
        <w:t>The (Hidden) Cost of Translation</w:t>
      </w:r>
    </w:p>
    <w:p w:rsidR="00141C1E" w:rsidRPr="002715D3" w:rsidRDefault="00FB4074" w:rsidP="002715D3">
      <w:pPr>
        <w:pStyle w:val="Text"/>
      </w:pPr>
      <w:r w:rsidRPr="002715D3">
        <w:t>According to Eric Evans,</w:t>
      </w:r>
      <w:r w:rsidR="002715D3">
        <w:t xml:space="preserve"> </w:t>
      </w:r>
      <w:r w:rsidRPr="002715D3">
        <w:t xml:space="preserve">a </w:t>
      </w:r>
      <w:r w:rsidR="00801DE5">
        <w:t>u</w:t>
      </w:r>
      <w:r w:rsidRPr="002715D3">
        <w:t xml:space="preserve">biquitous </w:t>
      </w:r>
      <w:r w:rsidR="00801DE5">
        <w:t>l</w:t>
      </w:r>
      <w:r w:rsidRPr="002715D3">
        <w:t>anguage is “...a language structured around the domain model and used by all team members to connect all the activities of the team with the software.</w:t>
      </w:r>
      <w:fldSimple w:instr=" REF _Ref252550068 \n \h  \* MERGEFORMAT ">
        <w:r w:rsidR="00BE069E" w:rsidRPr="00BE069E">
          <w:rPr>
            <w:vertAlign w:val="superscript"/>
          </w:rPr>
          <w:t>1</w:t>
        </w:r>
      </w:fldSimple>
      <w:r w:rsidR="008F7A6F" w:rsidRPr="002715D3">
        <w:t>”</w:t>
      </w:r>
      <w:r w:rsidRPr="002715D3">
        <w:t xml:space="preserve"> Ubiquitous </w:t>
      </w:r>
      <w:r w:rsidR="00801DE5">
        <w:t>l</w:t>
      </w:r>
      <w:r w:rsidRPr="002715D3">
        <w:t xml:space="preserve">anguage should drive every piece of communication between a </w:t>
      </w:r>
      <w:r w:rsidRPr="002715D3">
        <w:lastRenderedPageBreak/>
        <w:t>development team and the business domain</w:t>
      </w:r>
      <w:r w:rsidR="00801DE5">
        <w:t>—</w:t>
      </w:r>
      <w:r w:rsidRPr="002715D3">
        <w:t>from spoken and written communication to models, system documentation, automated tests, diagrams</w:t>
      </w:r>
      <w:r w:rsidR="00801DE5">
        <w:t>,</w:t>
      </w:r>
      <w:r w:rsidRPr="002715D3">
        <w:t xml:space="preserve"> and the code itself. Nothing should be allowed to bypass the requirement that the shared and codified language of the domain permeate through all aspects of a software project.</w:t>
      </w:r>
    </w:p>
    <w:p w:rsidR="00FB4074" w:rsidRPr="002715D3" w:rsidRDefault="00FB4074" w:rsidP="002715D3">
      <w:pPr>
        <w:pStyle w:val="Text"/>
      </w:pPr>
      <w:r w:rsidRPr="002715D3">
        <w:t xml:space="preserve">Consider the following </w:t>
      </w:r>
      <w:r w:rsidR="00801DE5">
        <w:t>conversation</w:t>
      </w:r>
      <w:r w:rsidRPr="002715D3">
        <w:t xml:space="preserve"> between a domain expert and a development team:</w:t>
      </w:r>
    </w:p>
    <w:p w:rsidR="00FB4074" w:rsidRPr="004D57A5" w:rsidRDefault="00FB4074" w:rsidP="002715D3">
      <w:pPr>
        <w:pStyle w:val="TextinList1"/>
      </w:pPr>
      <w:r w:rsidRPr="004D57A5">
        <w:rPr>
          <w:b/>
        </w:rPr>
        <w:t>Expert:</w:t>
      </w:r>
      <w:r w:rsidRPr="004D57A5">
        <w:t xml:space="preserve"> We need to make sure that our support staff can change the rules that we use to create policies for customers.</w:t>
      </w:r>
    </w:p>
    <w:p w:rsidR="00FB4074" w:rsidRPr="004D57A5" w:rsidRDefault="00FB4074" w:rsidP="002715D3">
      <w:pPr>
        <w:pStyle w:val="TextinList1"/>
      </w:pPr>
      <w:r w:rsidRPr="00141C1E">
        <w:rPr>
          <w:b/>
        </w:rPr>
        <w:t>Architect:</w:t>
      </w:r>
      <w:r w:rsidRPr="004D57A5">
        <w:t xml:space="preserve"> </w:t>
      </w:r>
      <w:r w:rsidR="00801DE5">
        <w:t>Okay</w:t>
      </w:r>
      <w:r w:rsidRPr="004D57A5">
        <w:t>, so</w:t>
      </w:r>
      <w:r w:rsidR="00141C1E">
        <w:t>,</w:t>
      </w:r>
      <w:r w:rsidRPr="004D57A5">
        <w:t xml:space="preserve"> we’ll use a </w:t>
      </w:r>
      <w:r w:rsidR="00801DE5">
        <w:t>s</w:t>
      </w:r>
      <w:r w:rsidRPr="004D57A5">
        <w:t>trategy patte</w:t>
      </w:r>
      <w:r w:rsidR="00141C1E">
        <w:t>rn and make that config-driven</w:t>
      </w:r>
      <w:r w:rsidR="00801DE5">
        <w:t>...</w:t>
      </w:r>
    </w:p>
    <w:p w:rsidR="00FB4074" w:rsidRPr="004D57A5" w:rsidRDefault="00FB4074" w:rsidP="002715D3">
      <w:pPr>
        <w:pStyle w:val="TextinList1"/>
      </w:pPr>
      <w:r w:rsidRPr="00141C1E">
        <w:rPr>
          <w:b/>
        </w:rPr>
        <w:t>Developer:</w:t>
      </w:r>
      <w:r w:rsidRPr="004D57A5">
        <w:t xml:space="preserve"> </w:t>
      </w:r>
      <w:r w:rsidR="00141C1E">
        <w:t>W</w:t>
      </w:r>
      <w:r w:rsidRPr="004D57A5">
        <w:t>e could just use IoC, build strategies for each implementation</w:t>
      </w:r>
      <w:r w:rsidR="00801DE5">
        <w:t>,</w:t>
      </w:r>
      <w:r w:rsidRPr="004D57A5">
        <w:t xml:space="preserve"> and let the users swap out implementations whenever they need to change them.</w:t>
      </w:r>
    </w:p>
    <w:p w:rsidR="00FB4074" w:rsidRPr="004D57A5" w:rsidRDefault="00FB4074" w:rsidP="002715D3">
      <w:pPr>
        <w:pStyle w:val="TextinList1"/>
      </w:pPr>
      <w:r w:rsidRPr="00141C1E">
        <w:rPr>
          <w:b/>
        </w:rPr>
        <w:t>Architect:</w:t>
      </w:r>
      <w:r w:rsidRPr="004D57A5">
        <w:t xml:space="preserve"> </w:t>
      </w:r>
      <w:r w:rsidR="008F7A6F" w:rsidRPr="004D57A5">
        <w:t>T</w:t>
      </w:r>
      <w:r w:rsidRPr="004D57A5">
        <w:t>hat’s an option</w:t>
      </w:r>
      <w:r w:rsidR="00141C1E">
        <w:t>,</w:t>
      </w:r>
      <w:r w:rsidRPr="004D57A5">
        <w:t xml:space="preserve"> too. We’ll figure it out offline.</w:t>
      </w:r>
    </w:p>
    <w:p w:rsidR="00FB4074" w:rsidRPr="004D57A5" w:rsidRDefault="00FB4074" w:rsidP="002715D3">
      <w:pPr>
        <w:pStyle w:val="TextinList1"/>
      </w:pPr>
      <w:r w:rsidRPr="004D57A5">
        <w:rPr>
          <w:b/>
        </w:rPr>
        <w:t>Expert:</w:t>
      </w:r>
      <w:r w:rsidRPr="004D57A5">
        <w:t xml:space="preserve"> (confused) So</w:t>
      </w:r>
      <w:r w:rsidR="00141C1E">
        <w:t>,</w:t>
      </w:r>
      <w:r w:rsidRPr="004D57A5">
        <w:t xml:space="preserve"> will the support staff be able to change those?</w:t>
      </w:r>
    </w:p>
    <w:p w:rsidR="00FB4074" w:rsidRPr="004D57A5" w:rsidRDefault="00FB4074" w:rsidP="002715D3">
      <w:pPr>
        <w:pStyle w:val="TextinList1"/>
      </w:pPr>
      <w:r w:rsidRPr="00141C1E">
        <w:rPr>
          <w:b/>
        </w:rPr>
        <w:t>Architect:</w:t>
      </w:r>
      <w:r w:rsidRPr="004D57A5">
        <w:t xml:space="preserve"> Sure</w:t>
      </w:r>
      <w:r w:rsidR="00801DE5">
        <w:t>. T</w:t>
      </w:r>
      <w:r w:rsidRPr="004D57A5">
        <w:t>hey’ll change config</w:t>
      </w:r>
      <w:r w:rsidR="00141C1E">
        <w:t>, and it’</w:t>
      </w:r>
      <w:r w:rsidRPr="004D57A5">
        <w:t>ll just work.</w:t>
      </w:r>
    </w:p>
    <w:p w:rsidR="00FB4074" w:rsidRPr="004D57A5" w:rsidRDefault="00FB4074" w:rsidP="002715D3">
      <w:pPr>
        <w:pStyle w:val="TextinList1"/>
      </w:pPr>
      <w:r w:rsidRPr="00141C1E">
        <w:rPr>
          <w:b/>
        </w:rPr>
        <w:t>Developer:</w:t>
      </w:r>
      <w:r w:rsidRPr="004D57A5">
        <w:t xml:space="preserve"> Or swap out an implementation for the container in config.</w:t>
      </w:r>
    </w:p>
    <w:p w:rsidR="00FB4074" w:rsidRPr="004D57A5" w:rsidRDefault="00FB4074" w:rsidP="002715D3">
      <w:pPr>
        <w:pStyle w:val="TextinList1"/>
      </w:pPr>
      <w:r w:rsidRPr="004D57A5">
        <w:rPr>
          <w:b/>
        </w:rPr>
        <w:t>Expert:</w:t>
      </w:r>
      <w:r w:rsidRPr="004D57A5">
        <w:t xml:space="preserve"> What’s IoC?</w:t>
      </w:r>
    </w:p>
    <w:p w:rsidR="00FB4074" w:rsidRPr="004D57A5" w:rsidRDefault="00141C1E" w:rsidP="002715D3">
      <w:pPr>
        <w:pStyle w:val="TextinList1"/>
      </w:pPr>
      <w:r w:rsidRPr="004D57A5">
        <w:rPr>
          <w:b/>
        </w:rPr>
        <w:t>Architect</w:t>
      </w:r>
      <w:r w:rsidRPr="004D57A5">
        <w:t>:</w:t>
      </w:r>
      <w:r w:rsidR="00FB4074" w:rsidRPr="004D57A5">
        <w:t xml:space="preserve"> </w:t>
      </w:r>
      <w:r>
        <w:t>W</w:t>
      </w:r>
      <w:r w:rsidR="00FB4074" w:rsidRPr="004D57A5">
        <w:t>ell</w:t>
      </w:r>
      <w:r>
        <w:t>...</w:t>
      </w:r>
    </w:p>
    <w:p w:rsidR="00FB4074" w:rsidRPr="002715D3" w:rsidRDefault="00FB4074" w:rsidP="002715D3">
      <w:pPr>
        <w:pStyle w:val="Text"/>
      </w:pPr>
      <w:r w:rsidRPr="002715D3">
        <w:t>Now</w:t>
      </w:r>
      <w:r w:rsidR="004D57A5" w:rsidRPr="002715D3">
        <w:t>,</w:t>
      </w:r>
      <w:r w:rsidRPr="002715D3">
        <w:t xml:space="preserve"> consider the following </w:t>
      </w:r>
      <w:r w:rsidR="004D57A5" w:rsidRPr="002715D3">
        <w:t xml:space="preserve">alternate </w:t>
      </w:r>
      <w:r w:rsidRPr="002715D3">
        <w:t>take on the same conversation:</w:t>
      </w:r>
    </w:p>
    <w:p w:rsidR="00FB4074" w:rsidRPr="004D57A5" w:rsidRDefault="00FB4074" w:rsidP="002715D3">
      <w:pPr>
        <w:pStyle w:val="TextinList1"/>
      </w:pPr>
      <w:r w:rsidRPr="004D57A5">
        <w:rPr>
          <w:b/>
        </w:rPr>
        <w:t>Expert:</w:t>
      </w:r>
      <w:r w:rsidRPr="004D57A5">
        <w:t xml:space="preserve"> We need to make sure that our support staff can change the rules that we use to create policies for customers.</w:t>
      </w:r>
    </w:p>
    <w:p w:rsidR="00FB4074" w:rsidRPr="004D57A5" w:rsidRDefault="00FB4074" w:rsidP="002715D3">
      <w:pPr>
        <w:pStyle w:val="TextinList1"/>
      </w:pPr>
      <w:r w:rsidRPr="004D57A5">
        <w:rPr>
          <w:b/>
        </w:rPr>
        <w:t>Architect:</w:t>
      </w:r>
      <w:r w:rsidRPr="004D57A5">
        <w:t xml:space="preserve"> </w:t>
      </w:r>
      <w:r w:rsidR="00801DE5">
        <w:t>Okay</w:t>
      </w:r>
      <w:r w:rsidRPr="004D57A5">
        <w:t>, so</w:t>
      </w:r>
      <w:r w:rsidR="00141C1E">
        <w:t>,</w:t>
      </w:r>
      <w:r w:rsidRPr="004D57A5">
        <w:t xml:space="preserve"> the POLICY BUILDER will need to be able to support the addition and/or replacement of POLICY RULES by a POLICY ANALYST?</w:t>
      </w:r>
    </w:p>
    <w:p w:rsidR="00FB4074" w:rsidRPr="004D57A5" w:rsidRDefault="004D57A5" w:rsidP="002715D3">
      <w:pPr>
        <w:pStyle w:val="TextinList1"/>
      </w:pPr>
      <w:r w:rsidRPr="004D57A5">
        <w:rPr>
          <w:b/>
        </w:rPr>
        <w:t>Expert:</w:t>
      </w:r>
      <w:r w:rsidR="00FB4074" w:rsidRPr="004D57A5">
        <w:t xml:space="preserve"> Yeah, exactly. We call it the Policy Wizard, but I like your term better.</w:t>
      </w:r>
    </w:p>
    <w:p w:rsidR="00FB4074" w:rsidRPr="004D57A5" w:rsidRDefault="00141C1E" w:rsidP="002715D3">
      <w:pPr>
        <w:pStyle w:val="TextinList1"/>
      </w:pPr>
      <w:r w:rsidRPr="004D57A5">
        <w:rPr>
          <w:b/>
        </w:rPr>
        <w:t>Architect:</w:t>
      </w:r>
      <w:r w:rsidR="00FB4074" w:rsidRPr="004D57A5">
        <w:t xml:space="preserve"> Can we agree to globally replace Policy Wizard with POLICY BUILDER in all of our discussions and usage? We want to make sure that everyone understands these terms and uses them </w:t>
      </w:r>
      <w:r w:rsidR="00425ADB" w:rsidRPr="004D57A5">
        <w:t>consistently</w:t>
      </w:r>
      <w:r w:rsidR="00FB4074" w:rsidRPr="004D57A5">
        <w:t>.</w:t>
      </w:r>
    </w:p>
    <w:p w:rsidR="00FB4074" w:rsidRPr="004D57A5" w:rsidRDefault="00FB4074" w:rsidP="002715D3">
      <w:pPr>
        <w:pStyle w:val="TextinList1"/>
      </w:pPr>
      <w:r w:rsidRPr="004D57A5">
        <w:rPr>
          <w:b/>
        </w:rPr>
        <w:t>Expert:</w:t>
      </w:r>
      <w:r w:rsidRPr="004D57A5">
        <w:t xml:space="preserve"> Sure. If you can help me write up an e</w:t>
      </w:r>
      <w:r w:rsidR="00801DE5">
        <w:t>-</w:t>
      </w:r>
      <w:r w:rsidRPr="004D57A5">
        <w:t>mail, we can inform people of the change today.</w:t>
      </w:r>
    </w:p>
    <w:p w:rsidR="00FB4074" w:rsidRPr="004D57A5" w:rsidRDefault="00FB4074" w:rsidP="002715D3">
      <w:pPr>
        <w:pStyle w:val="TextinList1"/>
      </w:pPr>
      <w:r w:rsidRPr="00141C1E">
        <w:rPr>
          <w:b/>
        </w:rPr>
        <w:t>Developer:</w:t>
      </w:r>
      <w:r w:rsidRPr="004D57A5">
        <w:t xml:space="preserve"> So</w:t>
      </w:r>
      <w:r w:rsidR="00801DE5">
        <w:t>,</w:t>
      </w:r>
      <w:r w:rsidRPr="004D57A5">
        <w:t xml:space="preserve"> what kinds of things do POLICY ANALYSTS change in a POLICY RULE?</w:t>
      </w:r>
    </w:p>
    <w:p w:rsidR="00FB4074" w:rsidRPr="004D57A5" w:rsidRDefault="00FB4074" w:rsidP="002715D3">
      <w:pPr>
        <w:pStyle w:val="TextinList1"/>
      </w:pPr>
      <w:r w:rsidRPr="004D57A5">
        <w:rPr>
          <w:b/>
        </w:rPr>
        <w:t>Expert:</w:t>
      </w:r>
      <w:r w:rsidRPr="004D57A5">
        <w:t xml:space="preserve"> Effective dates, amount limits</w:t>
      </w:r>
      <w:r w:rsidR="00801DE5">
        <w:t>—</w:t>
      </w:r>
      <w:r w:rsidRPr="004D57A5">
        <w:t>minor details</w:t>
      </w:r>
      <w:r w:rsidR="008F7A6F" w:rsidRPr="004D57A5">
        <w:t>, really</w:t>
      </w:r>
      <w:r w:rsidRPr="004D57A5">
        <w:t>.</w:t>
      </w:r>
    </w:p>
    <w:p w:rsidR="00FB4074" w:rsidRPr="004D57A5" w:rsidRDefault="00FB4074" w:rsidP="002715D3">
      <w:pPr>
        <w:pStyle w:val="TextinList1"/>
      </w:pPr>
      <w:r w:rsidRPr="00141C1E">
        <w:rPr>
          <w:b/>
        </w:rPr>
        <w:t>Developer:</w:t>
      </w:r>
      <w:r w:rsidRPr="004D57A5">
        <w:t xml:space="preserve"> So</w:t>
      </w:r>
      <w:r w:rsidR="00801DE5">
        <w:t>,</w:t>
      </w:r>
      <w:r w:rsidRPr="004D57A5">
        <w:t xml:space="preserve"> only attributes about the policy. Is there any swapping in and out of policies?</w:t>
      </w:r>
    </w:p>
    <w:p w:rsidR="00FB4074" w:rsidRPr="004D57A5" w:rsidRDefault="00FB4074" w:rsidP="002715D3">
      <w:pPr>
        <w:pStyle w:val="TextinList1"/>
      </w:pPr>
      <w:r w:rsidRPr="004D57A5">
        <w:rPr>
          <w:b/>
        </w:rPr>
        <w:t>Expert:</w:t>
      </w:r>
      <w:r w:rsidRPr="004D57A5">
        <w:t xml:space="preserve"> No. We don’t do that often. When we do, it requires executive approval and process changes.</w:t>
      </w:r>
    </w:p>
    <w:p w:rsidR="00FB4074" w:rsidRPr="004D57A5" w:rsidRDefault="00FB4074" w:rsidP="002715D3">
      <w:pPr>
        <w:pStyle w:val="TextinList1"/>
      </w:pPr>
      <w:r w:rsidRPr="00141C1E">
        <w:rPr>
          <w:b/>
        </w:rPr>
        <w:t>Architect:</w:t>
      </w:r>
      <w:r w:rsidRPr="004D57A5">
        <w:t xml:space="preserve"> O</w:t>
      </w:r>
      <w:r w:rsidR="00801DE5">
        <w:t>kay</w:t>
      </w:r>
      <w:r w:rsidRPr="004D57A5">
        <w:t>, so</w:t>
      </w:r>
      <w:r w:rsidR="00801DE5">
        <w:t>,</w:t>
      </w:r>
      <w:r w:rsidRPr="004D57A5">
        <w:t xml:space="preserve"> POLICY RULE changes performed by a POLICY ANALYST will be minor</w:t>
      </w:r>
      <w:r w:rsidR="00801DE5">
        <w:t>;</w:t>
      </w:r>
      <w:r w:rsidRPr="004D57A5">
        <w:t xml:space="preserve"> otherwise</w:t>
      </w:r>
      <w:r w:rsidR="00801DE5">
        <w:t>,</w:t>
      </w:r>
      <w:r w:rsidRPr="004D57A5">
        <w:t xml:space="preserve"> we’ll need to perform system </w:t>
      </w:r>
      <w:r w:rsidR="008F7A6F" w:rsidRPr="004D57A5">
        <w:t xml:space="preserve">changes </w:t>
      </w:r>
      <w:r w:rsidRPr="004D57A5">
        <w:t xml:space="preserve">as a part of </w:t>
      </w:r>
      <w:r w:rsidR="008F7A6F" w:rsidRPr="004D57A5">
        <w:t xml:space="preserve">those </w:t>
      </w:r>
      <w:r w:rsidRPr="004D57A5">
        <w:t>process changes.</w:t>
      </w:r>
    </w:p>
    <w:p w:rsidR="00FB4074" w:rsidRPr="004D57A5" w:rsidRDefault="00FB4074" w:rsidP="002715D3">
      <w:pPr>
        <w:pStyle w:val="TextinList1"/>
      </w:pPr>
      <w:r w:rsidRPr="004D57A5">
        <w:rPr>
          <w:b/>
        </w:rPr>
        <w:t>Expert:</w:t>
      </w:r>
      <w:r w:rsidRPr="004D57A5">
        <w:t xml:space="preserve"> </w:t>
      </w:r>
      <w:r w:rsidR="004D57A5">
        <w:t>That m</w:t>
      </w:r>
      <w:r w:rsidRPr="004D57A5">
        <w:t>akes sense.</w:t>
      </w:r>
    </w:p>
    <w:p w:rsidR="00FB4074" w:rsidRPr="002715D3" w:rsidRDefault="00FB4074" w:rsidP="002715D3">
      <w:pPr>
        <w:pStyle w:val="Text"/>
      </w:pPr>
      <w:r w:rsidRPr="002715D3">
        <w:t xml:space="preserve">In the first conversation, the architect and developer muddled the </w:t>
      </w:r>
      <w:r w:rsidR="00801DE5">
        <w:t>dialogue</w:t>
      </w:r>
      <w:r w:rsidRPr="002715D3">
        <w:t xml:space="preserve"> with the domain expert by introducing technical detail that was essentially irrelevant to the problem domain. If a strategy pattern is to be used to solve a business problem, it</w:t>
      </w:r>
      <w:r w:rsidR="00801DE5">
        <w:t xml:space="preserve"> i</w:t>
      </w:r>
      <w:r w:rsidRPr="002715D3">
        <w:t xml:space="preserve">s important to discuss how such a pattern should be implemented in one’s framework of choice. </w:t>
      </w:r>
      <w:r w:rsidR="00801DE5">
        <w:t>However,</w:t>
      </w:r>
      <w:r w:rsidRPr="002715D3">
        <w:t xml:space="preserve"> it</w:t>
      </w:r>
      <w:r w:rsidR="00801DE5">
        <w:t xml:space="preserve"> i</w:t>
      </w:r>
      <w:r w:rsidRPr="002715D3">
        <w:t xml:space="preserve">s not useful to do so in a conversation that is designed to scope the domain and </w:t>
      </w:r>
      <w:r w:rsidR="00801DE5">
        <w:t xml:space="preserve">the </w:t>
      </w:r>
      <w:r w:rsidRPr="002715D3">
        <w:t xml:space="preserve">software </w:t>
      </w:r>
      <w:r w:rsidR="00801DE5">
        <w:t xml:space="preserve">that is </w:t>
      </w:r>
      <w:r w:rsidR="001965E5" w:rsidRPr="002715D3">
        <w:t>being</w:t>
      </w:r>
      <w:r w:rsidRPr="002715D3">
        <w:t xml:space="preserve"> created to add value to that domain. In the first example, the architect and developer spent far too little time understanding the expert’s domain. The mention of rules </w:t>
      </w:r>
      <w:r w:rsidRPr="002715D3">
        <w:lastRenderedPageBreak/>
        <w:t>and runtime modifications of the system resulted in an immediate jump to patterns and framework details.</w:t>
      </w:r>
    </w:p>
    <w:p w:rsidR="002715D3" w:rsidRDefault="00FB4074" w:rsidP="002715D3">
      <w:pPr>
        <w:pStyle w:val="Text"/>
      </w:pPr>
      <w:r w:rsidRPr="002715D3">
        <w:t xml:space="preserve">On the other hand, the domain is also not well-served if the developer and architect sit idly by and allow the domain expert to define all project knowledge in terms of the business domain. Business domains typically suffer from inconsistencies and ambiguities that domain experts either are not aware of or allow to exist for various reasons. The jargon that invariably grows around a </w:t>
      </w:r>
      <w:r w:rsidR="00463A9A" w:rsidRPr="002715D3">
        <w:t>business</w:t>
      </w:r>
      <w:r w:rsidRPr="002715D3">
        <w:t xml:space="preserve"> domain is usually a mix of well-defined terminology, inexact analogies, muddled and overlapping ideas, and contentious concepts that never reach resolution. Whereas the technical jargon is precise but mostly irrelevant to the business domain, the business</w:t>
      </w:r>
      <w:r w:rsidR="00707F75">
        <w:t xml:space="preserve"> domain is imprecise and lacks</w:t>
      </w:r>
      <w:r w:rsidRPr="002715D3">
        <w:t xml:space="preserve"> the stability that a model and software require to be successful.</w:t>
      </w:r>
    </w:p>
    <w:p w:rsidR="00FB4074" w:rsidRPr="002715D3" w:rsidRDefault="00FB4074" w:rsidP="002715D3">
      <w:pPr>
        <w:pStyle w:val="Text"/>
      </w:pPr>
      <w:r w:rsidRPr="002715D3">
        <w:t>As illustrated in Figure 1, the typical tactic of translation adds overhead and process without enhancing the long-term</w:t>
      </w:r>
      <w:r w:rsidR="00E44494">
        <w:t xml:space="preserve"> understanding of either party.</w:t>
      </w:r>
    </w:p>
    <w:p w:rsidR="008F7A6F" w:rsidRPr="004D57A5" w:rsidRDefault="00E44494" w:rsidP="002715D3">
      <w:pPr>
        <w:pStyle w:val="Figure"/>
      </w:pPr>
      <w:r>
        <w:object w:dxaOrig="6355" w:dyaOrig="38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7.9pt;height:191.7pt" o:ole="">
            <v:imagedata r:id="rId9" o:title=""/>
          </v:shape>
          <o:OLEObject Type="Embed" ProgID="Visio.Drawing.11" ShapeID="_x0000_i1025" DrawAspect="Content" ObjectID="_1327126931" r:id="rId10"/>
        </w:object>
      </w:r>
    </w:p>
    <w:p w:rsidR="004D57A5" w:rsidRPr="004D57A5" w:rsidRDefault="004D57A5" w:rsidP="002715D3">
      <w:pPr>
        <w:pStyle w:val="Label"/>
      </w:pPr>
      <w:r w:rsidRPr="004D57A5">
        <w:t>Figure 1</w:t>
      </w:r>
      <w:r w:rsidR="009537D7">
        <w:t xml:space="preserve">. </w:t>
      </w:r>
      <w:r w:rsidRPr="004D57A5">
        <w:t xml:space="preserve">Cost of </w:t>
      </w:r>
      <w:commentRangeStart w:id="2"/>
      <w:r w:rsidR="009537D7">
        <w:t>t</w:t>
      </w:r>
      <w:r w:rsidRPr="004D57A5">
        <w:t>ranslation</w:t>
      </w:r>
      <w:commentRangeEnd w:id="2"/>
      <w:r w:rsidR="00F65156">
        <w:rPr>
          <w:rStyle w:val="CommentReference"/>
          <w:b w:val="0"/>
        </w:rPr>
        <w:commentReference w:id="2"/>
      </w:r>
    </w:p>
    <w:p w:rsidR="00E44494" w:rsidRDefault="00E44494" w:rsidP="00E44494">
      <w:pPr>
        <w:pStyle w:val="Text"/>
      </w:pPr>
      <w:r w:rsidRPr="002715D3">
        <w:t>Figure 2 illustrates an alternative model</w:t>
      </w:r>
      <w:r w:rsidR="00707F75">
        <w:t>—</w:t>
      </w:r>
      <w:r w:rsidRPr="002715D3">
        <w:t xml:space="preserve">one </w:t>
      </w:r>
      <w:r w:rsidR="00707F75">
        <w:t>in which</w:t>
      </w:r>
      <w:r w:rsidRPr="002715D3">
        <w:t xml:space="preserve"> the knowledge of both the business and technical domains are combined, along with new information, to create a richer, shared understanding of the domain.</w:t>
      </w:r>
    </w:p>
    <w:p w:rsidR="008F7A6F" w:rsidRPr="004D57A5" w:rsidRDefault="00E44494" w:rsidP="002715D3">
      <w:pPr>
        <w:pStyle w:val="Figure"/>
      </w:pPr>
      <w:r>
        <w:object w:dxaOrig="9210" w:dyaOrig="5815">
          <v:shape id="_x0000_i1026" type="#_x0000_t75" style="width:460.05pt;height:290.8pt" o:ole="">
            <v:imagedata r:id="rId11" o:title=""/>
          </v:shape>
          <o:OLEObject Type="Embed" ProgID="Visio.Drawing.11" ShapeID="_x0000_i1026" DrawAspect="Content" ObjectID="_1327126932" r:id="rId12"/>
        </w:object>
      </w:r>
    </w:p>
    <w:p w:rsidR="004D57A5" w:rsidRPr="002715D3" w:rsidRDefault="004D57A5" w:rsidP="002715D3">
      <w:pPr>
        <w:pStyle w:val="Label"/>
      </w:pPr>
      <w:r w:rsidRPr="002715D3">
        <w:t>Figure 2</w:t>
      </w:r>
      <w:r w:rsidR="009537D7" w:rsidRPr="002715D3">
        <w:t>.</w:t>
      </w:r>
      <w:r w:rsidRPr="002715D3">
        <w:t xml:space="preserve"> Creati</w:t>
      </w:r>
      <w:r w:rsidR="00707F75">
        <w:t>on of</w:t>
      </w:r>
      <w:r w:rsidRPr="002715D3">
        <w:t xml:space="preserve"> new, </w:t>
      </w:r>
      <w:r w:rsidR="009537D7" w:rsidRPr="002715D3">
        <w:t>u</w:t>
      </w:r>
      <w:r w:rsidRPr="002715D3">
        <w:t xml:space="preserve">biquitous </w:t>
      </w:r>
      <w:r w:rsidR="00E44494">
        <w:t>l</w:t>
      </w:r>
      <w:r w:rsidRPr="002715D3">
        <w:t>anguage</w:t>
      </w:r>
    </w:p>
    <w:p w:rsidR="00FB4074" w:rsidRPr="002715D3" w:rsidRDefault="00FB4074" w:rsidP="002715D3">
      <w:pPr>
        <w:pStyle w:val="Text"/>
      </w:pPr>
      <w:r w:rsidRPr="002715D3">
        <w:t xml:space="preserve">Creating a robust </w:t>
      </w:r>
      <w:r w:rsidR="00E44494">
        <w:t>u</w:t>
      </w:r>
      <w:r w:rsidRPr="002715D3">
        <w:t xml:space="preserve">biquitous </w:t>
      </w:r>
      <w:r w:rsidR="00E44494">
        <w:t>l</w:t>
      </w:r>
      <w:r w:rsidRPr="002715D3">
        <w:t xml:space="preserve">anguage requires time and effort, but leads to far more accurate communication than translation alone. This is just as true in the realm of business and technical jargon as it is in the realm of spoken languages. </w:t>
      </w:r>
      <w:r w:rsidRPr="00707F75">
        <w:rPr>
          <w:i/>
        </w:rPr>
        <w:t>Communication</w:t>
      </w:r>
      <w:r w:rsidRPr="002715D3">
        <w:t xml:space="preserve"> is the art of using language to convey meaning consistently and clearly. </w:t>
      </w:r>
      <w:r w:rsidRPr="00707F75">
        <w:rPr>
          <w:i/>
        </w:rPr>
        <w:t>Jargon</w:t>
      </w:r>
      <w:r w:rsidRPr="002715D3">
        <w:t xml:space="preserve"> is the practice of using certain words and phrases in a way that assumes a known context and</w:t>
      </w:r>
      <w:r w:rsidR="00707F75">
        <w:t>,</w:t>
      </w:r>
      <w:r w:rsidRPr="002715D3">
        <w:t xml:space="preserve"> thus, can serve as a shortcut in communication. </w:t>
      </w:r>
      <w:r w:rsidR="00707F75">
        <w:t>However,</w:t>
      </w:r>
      <w:r w:rsidRPr="002715D3">
        <w:t xml:space="preserve"> when domain experts and development teams get around the table without a </w:t>
      </w:r>
      <w:r w:rsidR="00707F75">
        <w:t>u</w:t>
      </w:r>
      <w:r w:rsidRPr="002715D3">
        <w:t xml:space="preserve">biquitous </w:t>
      </w:r>
      <w:r w:rsidR="00707F75">
        <w:t>l</w:t>
      </w:r>
      <w:r w:rsidRPr="002715D3">
        <w:t xml:space="preserve">anguage, the jargon </w:t>
      </w:r>
      <w:r w:rsidR="00707F75">
        <w:t xml:space="preserve">that </w:t>
      </w:r>
      <w:r w:rsidRPr="002715D3">
        <w:t>each brings to the table necessitates translation and guarantees that confusion will propagate into software. So, while deep</w:t>
      </w:r>
      <w:r w:rsidR="00707F75">
        <w:t xml:space="preserve"> domain knowledge and development of</w:t>
      </w:r>
      <w:r w:rsidRPr="002715D3">
        <w:t xml:space="preserve"> a </w:t>
      </w:r>
      <w:r w:rsidR="00707F75">
        <w:t>u</w:t>
      </w:r>
      <w:r w:rsidRPr="002715D3">
        <w:t xml:space="preserve">biquitous </w:t>
      </w:r>
      <w:r w:rsidR="00707F75">
        <w:t>l</w:t>
      </w:r>
      <w:r w:rsidRPr="002715D3">
        <w:t>anguage take time to acquire and require collaborative learning for both domain experts and the development team, the end result is a stable and rich model that more accurately represents the core needs of the business and supports future growth.</w:t>
      </w:r>
    </w:p>
    <w:p w:rsidR="00FB4074" w:rsidRPr="002715D3" w:rsidRDefault="00FB4074" w:rsidP="002715D3">
      <w:pPr>
        <w:pStyle w:val="Text"/>
      </w:pPr>
      <w:r w:rsidRPr="002715D3">
        <w:t>Architects typically work across a variety of business contexts in a company</w:t>
      </w:r>
      <w:r w:rsidR="00707F75">
        <w:t>—</w:t>
      </w:r>
      <w:r w:rsidRPr="002715D3">
        <w:t>acquiring significant domain knowledge</w:t>
      </w:r>
      <w:commentRangeStart w:id="3"/>
      <w:r w:rsidR="00707F75">
        <w:t>,</w:t>
      </w:r>
      <w:commentRangeEnd w:id="3"/>
      <w:r w:rsidR="00F65156">
        <w:rPr>
          <w:rStyle w:val="CommentReference"/>
        </w:rPr>
        <w:commentReference w:id="3"/>
      </w:r>
      <w:r w:rsidRPr="002715D3">
        <w:t xml:space="preserve"> in the process</w:t>
      </w:r>
      <w:r w:rsidR="00707F75">
        <w:t>—</w:t>
      </w:r>
      <w:r w:rsidRPr="002715D3">
        <w:t>and are responsible for understanding both domain and technology concerns. Translation between domain experts and development team</w:t>
      </w:r>
      <w:r w:rsidR="00F03E60" w:rsidRPr="002715D3">
        <w:t>s</w:t>
      </w:r>
      <w:r w:rsidRPr="002715D3">
        <w:t xml:space="preserve"> often becomes an unofficial job responsibility. </w:t>
      </w:r>
      <w:r w:rsidR="00707F75">
        <w:t>However,</w:t>
      </w:r>
      <w:r w:rsidRPr="002715D3">
        <w:t xml:space="preserve"> translation is not enough. The adoption of </w:t>
      </w:r>
      <w:r w:rsidR="00707F75">
        <w:t>a</w:t>
      </w:r>
      <w:r w:rsidRPr="002715D3">
        <w:t xml:space="preserve"> </w:t>
      </w:r>
      <w:r w:rsidR="00707F75">
        <w:t>u</w:t>
      </w:r>
      <w:r w:rsidRPr="002715D3">
        <w:t xml:space="preserve">biquitous </w:t>
      </w:r>
      <w:r w:rsidR="00707F75">
        <w:t>l</w:t>
      </w:r>
      <w:r w:rsidRPr="002715D3">
        <w:t xml:space="preserve">anguage by everyone </w:t>
      </w:r>
      <w:r w:rsidR="00707F75">
        <w:t xml:space="preserve">who is </w:t>
      </w:r>
      <w:r w:rsidRPr="002715D3">
        <w:t>involved in developing the software involves a commitment to take the business domain seriously and focus on incorporating it</w:t>
      </w:r>
      <w:r w:rsidR="00707F75" w:rsidRPr="002715D3">
        <w:t xml:space="preserve"> as much as possible</w:t>
      </w:r>
      <w:r w:rsidRPr="002715D3">
        <w:t xml:space="preserve"> into both conversation and code. This means </w:t>
      </w:r>
      <w:r w:rsidR="00707F75">
        <w:t>us</w:t>
      </w:r>
      <w:r w:rsidRPr="002715D3">
        <w:t>ing the domain to develop the model in code, and leveraging the model to bring accuracy, clarity</w:t>
      </w:r>
      <w:r w:rsidR="00707F75">
        <w:t>,</w:t>
      </w:r>
      <w:r w:rsidRPr="002715D3">
        <w:t xml:space="preserve"> and stability to the domain and </w:t>
      </w:r>
      <w:r w:rsidR="00707F75">
        <w:t>u</w:t>
      </w:r>
      <w:r w:rsidRPr="002715D3">
        <w:t xml:space="preserve">biquitous </w:t>
      </w:r>
      <w:r w:rsidR="00707F75">
        <w:t>l</w:t>
      </w:r>
      <w:r w:rsidRPr="002715D3">
        <w:t xml:space="preserve">anguage. </w:t>
      </w:r>
      <w:r w:rsidR="00707F75">
        <w:t>W</w:t>
      </w:r>
      <w:r w:rsidR="00707F75" w:rsidRPr="002715D3">
        <w:t>ith respect to the development team</w:t>
      </w:r>
      <w:r w:rsidR="00707F75">
        <w:t>,</w:t>
      </w:r>
      <w:r w:rsidR="00707F75" w:rsidRPr="002715D3">
        <w:t xml:space="preserve"> </w:t>
      </w:r>
      <w:r w:rsidR="00707F75">
        <w:t>m</w:t>
      </w:r>
      <w:r w:rsidRPr="002715D3">
        <w:t>any architects are also in leadership roles and</w:t>
      </w:r>
      <w:r w:rsidR="00707F75">
        <w:t>,</w:t>
      </w:r>
      <w:r w:rsidRPr="002715D3">
        <w:t xml:space="preserve"> thus</w:t>
      </w:r>
      <w:r w:rsidR="00707F75">
        <w:t>,</w:t>
      </w:r>
      <w:r w:rsidRPr="002715D3">
        <w:t xml:space="preserve"> in an ideal position to champion this effort. By moving from translator to advocate of a </w:t>
      </w:r>
      <w:r w:rsidR="00707F75">
        <w:t>u</w:t>
      </w:r>
      <w:r w:rsidRPr="002715D3">
        <w:t xml:space="preserve">biquitous </w:t>
      </w:r>
      <w:r w:rsidR="00707F75">
        <w:t>l</w:t>
      </w:r>
      <w:r w:rsidRPr="002715D3">
        <w:t>anguage, the architect facilitates more effective communication between all parties and enables software that can better express a deep domain model.</w:t>
      </w:r>
    </w:p>
    <w:p w:rsidR="00FB4074" w:rsidRPr="004D57A5" w:rsidRDefault="005736EE" w:rsidP="004D57A5">
      <w:pPr>
        <w:pStyle w:val="Heading4"/>
      </w:pPr>
      <w:r w:rsidRPr="004D57A5">
        <w:lastRenderedPageBreak/>
        <w:t>Relevant</w:t>
      </w:r>
      <w:r w:rsidR="00FB4074" w:rsidRPr="004D57A5">
        <w:t xml:space="preserve"> Models</w:t>
      </w:r>
    </w:p>
    <w:p w:rsidR="00FB4074" w:rsidRPr="004D57A5" w:rsidRDefault="00FB4074" w:rsidP="004D57A5">
      <w:pPr>
        <w:pStyle w:val="Heading5"/>
      </w:pPr>
      <w:r w:rsidRPr="004D57A5">
        <w:t>What</w:t>
      </w:r>
      <w:r w:rsidR="004D57A5">
        <w:t xml:space="preserve"> I</w:t>
      </w:r>
      <w:r w:rsidRPr="004D57A5">
        <w:t xml:space="preserve">s a </w:t>
      </w:r>
      <w:r w:rsidR="004D57A5">
        <w:t>M</w:t>
      </w:r>
      <w:r w:rsidRPr="004D57A5">
        <w:t>odel?</w:t>
      </w:r>
    </w:p>
    <w:p w:rsidR="00FB4074" w:rsidRPr="002715D3" w:rsidRDefault="00FB4074" w:rsidP="002715D3">
      <w:pPr>
        <w:pStyle w:val="Text"/>
      </w:pPr>
      <w:r w:rsidRPr="002715D3">
        <w:t xml:space="preserve">A </w:t>
      </w:r>
      <w:r w:rsidRPr="00223202">
        <w:rPr>
          <w:i/>
        </w:rPr>
        <w:t>model</w:t>
      </w:r>
      <w:r w:rsidRPr="002715D3">
        <w:t xml:space="preserve"> can be defined as “a simplified version of something complex used in analyzing and solving problems or making predictions.</w:t>
      </w:r>
      <w:fldSimple w:instr=" REF _Ref252550032 \n \h  \* MERGEFORMAT ">
        <w:r w:rsidR="00BE069E" w:rsidRPr="00BE069E">
          <w:rPr>
            <w:vertAlign w:val="superscript"/>
          </w:rPr>
          <w:t>2</w:t>
        </w:r>
      </w:fldSimple>
      <w:r w:rsidRPr="002715D3">
        <w:t>” It is a representation, simplification</w:t>
      </w:r>
      <w:r w:rsidR="00223202">
        <w:t>,</w:t>
      </w:r>
      <w:r w:rsidRPr="002715D3">
        <w:t xml:space="preserve"> and interpretation of reality. For example, a model airplane represents the shape and form of an actual airplane, yet it is simplified</w:t>
      </w:r>
      <w:r w:rsidR="00223202">
        <w:t xml:space="preserve"> (</w:t>
      </w:r>
      <w:r w:rsidRPr="002715D3">
        <w:t>it is smaller and cannot fly</w:t>
      </w:r>
      <w:r w:rsidR="00223202">
        <w:t xml:space="preserve">) </w:t>
      </w:r>
      <w:r w:rsidRPr="002715D3">
        <w:t xml:space="preserve">and copies </w:t>
      </w:r>
      <w:r w:rsidR="00223202" w:rsidRPr="002715D3">
        <w:t xml:space="preserve">only </w:t>
      </w:r>
      <w:r w:rsidRPr="002715D3">
        <w:t>those aspects of the original that the designer found important to imitate</w:t>
      </w:r>
      <w:r w:rsidR="00223202">
        <w:t xml:space="preserve"> (</w:t>
      </w:r>
      <w:r w:rsidRPr="002715D3">
        <w:t>it has doors and wheels, but no engine or complex machinery</w:t>
      </w:r>
      <w:r w:rsidR="00223202">
        <w:t>)</w:t>
      </w:r>
      <w:r w:rsidRPr="002715D3">
        <w:t>.</w:t>
      </w:r>
    </w:p>
    <w:p w:rsidR="00FB4074" w:rsidRPr="002715D3" w:rsidRDefault="00FB4074" w:rsidP="002715D3">
      <w:pPr>
        <w:pStyle w:val="Text"/>
      </w:pPr>
      <w:r w:rsidRPr="002715D3">
        <w:t>Beyond being a simplified representation of a thing, a model must have a purpose</w:t>
      </w:r>
      <w:r w:rsidR="00223202">
        <w:t>—</w:t>
      </w:r>
      <w:r w:rsidRPr="002715D3">
        <w:t>that of “solving problems or making predictions.</w:t>
      </w:r>
      <w:fldSimple w:instr=" REF _Ref252550007 \n \h  \* MERGEFORMAT ">
        <w:r w:rsidR="00BE069E" w:rsidRPr="00BE069E">
          <w:rPr>
            <w:vertAlign w:val="superscript"/>
          </w:rPr>
          <w:t>3</w:t>
        </w:r>
      </w:fldSimple>
      <w:r w:rsidRPr="002715D3">
        <w:t xml:space="preserve">” When </w:t>
      </w:r>
      <w:r w:rsidR="00223202">
        <w:t xml:space="preserve">it is </w:t>
      </w:r>
      <w:r w:rsidRPr="002715D3">
        <w:t>used for scientific or engineering purposes, a model exists to enable the model-makers to express something nebulous and complex in a manner that can be understood, communicated</w:t>
      </w:r>
      <w:r w:rsidR="00223202">
        <w:t>,</w:t>
      </w:r>
      <w:r w:rsidRPr="002715D3">
        <w:t xml:space="preserve"> and manipulated. Thus, a model, while simplified, must remain meaningfully connected to the thing </w:t>
      </w:r>
      <w:r w:rsidR="00223202">
        <w:t xml:space="preserve">that </w:t>
      </w:r>
      <w:r w:rsidRPr="002715D3">
        <w:t>it represents in order to be useful in solving problems.</w:t>
      </w:r>
    </w:p>
    <w:p w:rsidR="00FB4074" w:rsidRPr="002715D3" w:rsidRDefault="00FB4074" w:rsidP="002715D3">
      <w:pPr>
        <w:pStyle w:val="Text"/>
      </w:pPr>
      <w:r w:rsidRPr="002715D3">
        <w:t xml:space="preserve">A </w:t>
      </w:r>
      <w:r w:rsidRPr="00223202">
        <w:rPr>
          <w:i/>
        </w:rPr>
        <w:t>domain model</w:t>
      </w:r>
      <w:r w:rsidRPr="002715D3">
        <w:t xml:space="preserve"> is no different. It</w:t>
      </w:r>
      <w:r w:rsidR="00BE069E">
        <w:t xml:space="preserve"> i</w:t>
      </w:r>
      <w:r w:rsidRPr="002715D3">
        <w:t xml:space="preserve">s a widely accepted fact in software that domain models are intended to represent a business domain. What seems to be less accepted is the idea that these models </w:t>
      </w:r>
      <w:r w:rsidR="00223202" w:rsidRPr="002715D3">
        <w:t xml:space="preserve">first and foremost </w:t>
      </w:r>
      <w:r w:rsidRPr="002715D3">
        <w:t>must express the business domain</w:t>
      </w:r>
      <w:r w:rsidR="00223202" w:rsidRPr="002715D3">
        <w:t xml:space="preserve"> clearly</w:t>
      </w:r>
      <w:r w:rsidRPr="002715D3">
        <w:t xml:space="preserve">, and not be an expression of technical jargon or framework limitations. The establishment of a </w:t>
      </w:r>
      <w:r w:rsidR="00223202">
        <w:t>u</w:t>
      </w:r>
      <w:r w:rsidRPr="002715D3">
        <w:t xml:space="preserve">biquitous </w:t>
      </w:r>
      <w:r w:rsidR="00223202">
        <w:t>language enables emphasis of</w:t>
      </w:r>
      <w:r w:rsidRPr="002715D3">
        <w:t xml:space="preserve"> a domain model that represents the domain accurately and deeply, instead of one </w:t>
      </w:r>
      <w:r w:rsidR="00223202">
        <w:t xml:space="preserve">that is </w:t>
      </w:r>
      <w:r w:rsidRPr="002715D3">
        <w:t>filled with inexact terminology or obfuscating technical detail.</w:t>
      </w:r>
    </w:p>
    <w:p w:rsidR="00FB4074" w:rsidRPr="002715D3" w:rsidRDefault="00FB4074" w:rsidP="002715D3">
      <w:pPr>
        <w:pStyle w:val="Text"/>
      </w:pPr>
      <w:r w:rsidRPr="002715D3">
        <w:t>It</w:t>
      </w:r>
      <w:r w:rsidR="00707F75">
        <w:t xml:space="preserve"> i</w:t>
      </w:r>
      <w:r w:rsidRPr="002715D3">
        <w:t xml:space="preserve">s important to note here that a model is not merely a UML diagram or a </w:t>
      </w:r>
      <w:r w:rsidR="00223202">
        <w:t>d</w:t>
      </w:r>
      <w:r w:rsidRPr="002715D3">
        <w:t xml:space="preserve">atabase </w:t>
      </w:r>
      <w:r w:rsidR="00223202">
        <w:t>s</w:t>
      </w:r>
      <w:r w:rsidRPr="002715D3">
        <w:t xml:space="preserve">chema. As illustrated in Figure 3, </w:t>
      </w:r>
      <w:r w:rsidR="00141C1E" w:rsidRPr="002715D3">
        <w:t>d</w:t>
      </w:r>
      <w:r w:rsidRPr="002715D3">
        <w:t xml:space="preserve">iagrams, documents, wikis, automated tests, domain-specific languages, and </w:t>
      </w:r>
      <w:r w:rsidR="00141C1E" w:rsidRPr="002715D3">
        <w:t>(</w:t>
      </w:r>
      <w:r w:rsidRPr="002715D3">
        <w:t>especially</w:t>
      </w:r>
      <w:r w:rsidR="00141C1E" w:rsidRPr="002715D3">
        <w:t>)</w:t>
      </w:r>
      <w:r w:rsidRPr="002715D3">
        <w:t xml:space="preserve"> code all instantiate aspects of the </w:t>
      </w:r>
      <w:r w:rsidR="00223202">
        <w:t>d</w:t>
      </w:r>
      <w:r w:rsidRPr="002715D3">
        <w:t xml:space="preserve">omain </w:t>
      </w:r>
      <w:r w:rsidR="00223202">
        <w:t>m</w:t>
      </w:r>
      <w:r w:rsidRPr="002715D3">
        <w:t>odel for a system; each provides clarity to the business or technology side of the domain</w:t>
      </w:r>
      <w:r w:rsidR="00223202">
        <w:t>,</w:t>
      </w:r>
      <w:r w:rsidRPr="002715D3">
        <w:t xml:space="preserve"> with varying levels of abstraction. </w:t>
      </w:r>
      <w:r w:rsidR="00223202">
        <w:t>However,</w:t>
      </w:r>
      <w:r w:rsidRPr="002715D3">
        <w:t xml:space="preserve"> for such </w:t>
      </w:r>
      <w:r w:rsidR="00F03E60" w:rsidRPr="002715D3">
        <w:t xml:space="preserve">a </w:t>
      </w:r>
      <w:r w:rsidRPr="002715D3">
        <w:t>domain model to be valuable, it must be relevant both to domain</w:t>
      </w:r>
      <w:r w:rsidR="00F03E60" w:rsidRPr="002715D3">
        <w:t xml:space="preserve"> experts</w:t>
      </w:r>
      <w:r w:rsidRPr="002715D3">
        <w:t xml:space="preserve"> and development teams. There is no substitute for ensuring that the production code and associated automat</w:t>
      </w:r>
      <w:r w:rsidR="00223202">
        <w:t>ed test code reflect</w:t>
      </w:r>
      <w:r w:rsidRPr="002715D3">
        <w:t xml:space="preserve"> the domain</w:t>
      </w:r>
      <w:r w:rsidR="00223202">
        <w:t xml:space="preserve"> accurately</w:t>
      </w:r>
      <w:r w:rsidRPr="002715D3">
        <w:t xml:space="preserve"> when it comes to describing the entities and interactions of a domain model. Incorporating </w:t>
      </w:r>
      <w:r w:rsidR="00134FBD">
        <w:t>s</w:t>
      </w:r>
      <w:r w:rsidRPr="002715D3">
        <w:t>tory</w:t>
      </w:r>
      <w:r w:rsidR="00134FBD">
        <w:t>-</w:t>
      </w:r>
      <w:r w:rsidR="00223202">
        <w:t>t</w:t>
      </w:r>
      <w:r w:rsidRPr="002715D3">
        <w:t xml:space="preserve">esting into the development process is one particularly effective </w:t>
      </w:r>
      <w:r w:rsidR="00223202">
        <w:t>way of</w:t>
      </w:r>
      <w:r w:rsidRPr="002715D3">
        <w:t xml:space="preserve"> saturating feature discussions and executable documentation with the </w:t>
      </w:r>
      <w:r w:rsidR="00223202">
        <w:t>u</w:t>
      </w:r>
      <w:r w:rsidRPr="002715D3">
        <w:t xml:space="preserve">biquitous </w:t>
      </w:r>
      <w:r w:rsidR="00223202">
        <w:t>l</w:t>
      </w:r>
      <w:r w:rsidRPr="002715D3">
        <w:t>anguage, which naturally leads to incorporating it into the subsequent automated tests and the production code.</w:t>
      </w:r>
      <w:fldSimple w:instr=" REF _Ref252549954 \n \h  \* MERGEFORMAT ">
        <w:r w:rsidR="00BE069E" w:rsidRPr="000769F2">
          <w:rPr>
            <w:vertAlign w:val="superscript"/>
          </w:rPr>
          <w:t>4</w:t>
        </w:r>
      </w:fldSimple>
      <w:r w:rsidR="00557831" w:rsidRPr="002715D3">
        <w:t xml:space="preserve"> </w:t>
      </w:r>
      <w:r w:rsidR="00134FBD">
        <w:t>“</w:t>
      </w:r>
      <w:r w:rsidRPr="002715D3">
        <w:t xml:space="preserve">Writing concrete examples as tests explores ways in which to use and evolve the </w:t>
      </w:r>
      <w:r w:rsidR="000769F2">
        <w:t>u</w:t>
      </w:r>
      <w:r w:rsidRPr="002715D3">
        <w:t xml:space="preserve">biquitous </w:t>
      </w:r>
      <w:r w:rsidR="000769F2">
        <w:t>l</w:t>
      </w:r>
      <w:r w:rsidRPr="002715D3">
        <w:t>anguage for expressing business objects, constraints</w:t>
      </w:r>
      <w:r w:rsidR="000769F2">
        <w:t>,</w:t>
      </w:r>
      <w:r w:rsidRPr="002715D3">
        <w:t xml:space="preserve"> and rules</w:t>
      </w:r>
      <w:fldSimple w:instr=" REF _Ref252549936 \n \h  \* MERGEFORMAT ">
        <w:r w:rsidR="000769F2" w:rsidRPr="000769F2">
          <w:rPr>
            <w:vertAlign w:val="superscript"/>
          </w:rPr>
          <w:t>5</w:t>
        </w:r>
      </w:fldSimple>
      <w:r w:rsidRPr="002715D3">
        <w:t>.</w:t>
      </w:r>
      <w:r w:rsidR="00134FBD">
        <w:t>”</w:t>
      </w:r>
    </w:p>
    <w:p w:rsidR="00FB4074" w:rsidRDefault="00987A4B" w:rsidP="002715D3">
      <w:pPr>
        <w:pStyle w:val="Figure"/>
      </w:pPr>
      <w:r>
        <w:object w:dxaOrig="7410" w:dyaOrig="7587">
          <v:shape id="_x0000_i1027" type="#_x0000_t75" style="width:370.3pt;height:379.65pt" o:ole="">
            <v:imagedata r:id="rId13" o:title=""/>
          </v:shape>
          <o:OLEObject Type="Embed" ProgID="Visio.Drawing.11" ShapeID="_x0000_i1027" DrawAspect="Content" ObjectID="_1327126933" r:id="rId14"/>
        </w:object>
      </w:r>
    </w:p>
    <w:p w:rsidR="004D57A5" w:rsidRPr="004D57A5" w:rsidRDefault="004D57A5" w:rsidP="002715D3">
      <w:pPr>
        <w:pStyle w:val="Label"/>
      </w:pPr>
      <w:r w:rsidRPr="002715D3">
        <w:t>Figure 3. Model artifact matrix</w:t>
      </w:r>
      <w:fldSimple w:instr=" REF _Ref252549894 \n \h  \* MERGEFORMAT ">
        <w:r w:rsidR="000769F2" w:rsidRPr="000769F2">
          <w:rPr>
            <w:b w:val="0"/>
            <w:vertAlign w:val="superscript"/>
          </w:rPr>
          <w:t>6</w:t>
        </w:r>
      </w:fldSimple>
    </w:p>
    <w:p w:rsidR="00FB4074" w:rsidRPr="002715D3" w:rsidRDefault="00FB4074" w:rsidP="002715D3">
      <w:pPr>
        <w:pStyle w:val="Text"/>
      </w:pPr>
      <w:r w:rsidRPr="002715D3">
        <w:t xml:space="preserve">A model </w:t>
      </w:r>
      <w:r w:rsidR="004D57A5" w:rsidRPr="002715D3">
        <w:t xml:space="preserve">that is </w:t>
      </w:r>
      <w:r w:rsidRPr="002715D3">
        <w:t xml:space="preserve">expressed in code provides relevance to architecture, but it also aids greatly in minimizing complexity </w:t>
      </w:r>
      <w:r w:rsidR="00223202">
        <w:t xml:space="preserve">that is </w:t>
      </w:r>
      <w:r w:rsidRPr="002715D3">
        <w:t xml:space="preserve">often found in </w:t>
      </w:r>
      <w:r w:rsidR="00223202">
        <w:t xml:space="preserve">both </w:t>
      </w:r>
      <w:r w:rsidRPr="002715D3">
        <w:t>software and the domain.</w:t>
      </w:r>
    </w:p>
    <w:p w:rsidR="00FB4074" w:rsidRPr="004D57A5" w:rsidRDefault="00FB4074" w:rsidP="004D57A5">
      <w:pPr>
        <w:pStyle w:val="Heading5"/>
      </w:pPr>
      <w:r w:rsidRPr="004D57A5">
        <w:t>Managing Complexity</w:t>
      </w:r>
    </w:p>
    <w:p w:rsidR="00FB4074" w:rsidRDefault="00FB4074" w:rsidP="002715D3">
      <w:pPr>
        <w:pStyle w:val="Text"/>
      </w:pPr>
      <w:r>
        <w:t xml:space="preserve">The most important job </w:t>
      </w:r>
      <w:r w:rsidR="00223202">
        <w:t xml:space="preserve">of the model </w:t>
      </w:r>
      <w:r>
        <w:t>is dealing with complexity, both in the domain and in software itself.</w:t>
      </w:r>
      <w:r w:rsidR="004D57A5">
        <w:t xml:space="preserve"> </w:t>
      </w:r>
      <w:r>
        <w:t>To remain relevant, a domain model must address three different types of complexity:</w:t>
      </w:r>
    </w:p>
    <w:p w:rsidR="00FB4074" w:rsidRDefault="00FB4074" w:rsidP="00035E9D">
      <w:pPr>
        <w:pStyle w:val="NumberedList1"/>
      </w:pPr>
      <w:r w:rsidRPr="002715D3">
        <w:rPr>
          <w:b/>
        </w:rPr>
        <w:t xml:space="preserve">Essential </w:t>
      </w:r>
      <w:r w:rsidR="002715D3" w:rsidRPr="002715D3">
        <w:rPr>
          <w:b/>
        </w:rPr>
        <w:t>c</w:t>
      </w:r>
      <w:r w:rsidRPr="002715D3">
        <w:rPr>
          <w:b/>
        </w:rPr>
        <w:t>omplexity</w:t>
      </w:r>
      <w:r w:rsidR="002715D3">
        <w:t>—</w:t>
      </w:r>
      <w:r>
        <w:t>This is core to the success of the business domain</w:t>
      </w:r>
      <w:r w:rsidR="00AE7E7A">
        <w:t xml:space="preserve"> (</w:t>
      </w:r>
      <w:r>
        <w:t>a strategic advantage</w:t>
      </w:r>
      <w:r w:rsidR="00A50188">
        <w:t>,</w:t>
      </w:r>
      <w:r>
        <w:t xml:space="preserve"> even</w:t>
      </w:r>
      <w:r w:rsidR="00AE7E7A">
        <w:t xml:space="preserve">) </w:t>
      </w:r>
      <w:r>
        <w:t>and should be a primary focus of the model</w:t>
      </w:r>
      <w:r w:rsidR="00AE7E7A">
        <w:t>.</w:t>
      </w:r>
    </w:p>
    <w:p w:rsidR="00FB4074" w:rsidRDefault="00FB4074" w:rsidP="00035E9D">
      <w:pPr>
        <w:pStyle w:val="NumberedList1"/>
      </w:pPr>
      <w:bookmarkStart w:id="4" w:name="_Ref252550032"/>
      <w:r w:rsidRPr="002715D3">
        <w:rPr>
          <w:b/>
        </w:rPr>
        <w:t xml:space="preserve">Orthogonal </w:t>
      </w:r>
      <w:r w:rsidR="002715D3" w:rsidRPr="002715D3">
        <w:rPr>
          <w:b/>
        </w:rPr>
        <w:t>c</w:t>
      </w:r>
      <w:r w:rsidRPr="002715D3">
        <w:rPr>
          <w:b/>
        </w:rPr>
        <w:t>omplexity</w:t>
      </w:r>
      <w:r w:rsidR="002715D3">
        <w:t>—</w:t>
      </w:r>
      <w:r w:rsidR="00AE7E7A">
        <w:t>This type of c</w:t>
      </w:r>
      <w:r>
        <w:t xml:space="preserve">omplexity is embedded in the business domain, but is not core to the problem </w:t>
      </w:r>
      <w:r w:rsidR="00AE7E7A">
        <w:t xml:space="preserve">that is </w:t>
      </w:r>
      <w:r>
        <w:t>being addressed, or is a commodity that can be brought into the system. This should be purged from the domain model</w:t>
      </w:r>
      <w:r w:rsidR="00AE7E7A">
        <w:t>,</w:t>
      </w:r>
      <w:r>
        <w:t xml:space="preserve"> as it is distilled over time</w:t>
      </w:r>
      <w:bookmarkEnd w:id="4"/>
      <w:r w:rsidR="00AE7E7A">
        <w:t>.</w:t>
      </w:r>
    </w:p>
    <w:p w:rsidR="00FB4074" w:rsidRDefault="00FB4074" w:rsidP="00035E9D">
      <w:pPr>
        <w:pStyle w:val="NumberedList1"/>
      </w:pPr>
      <w:r w:rsidRPr="002715D3">
        <w:rPr>
          <w:b/>
        </w:rPr>
        <w:t xml:space="preserve">Accidental </w:t>
      </w:r>
      <w:r w:rsidR="002715D3" w:rsidRPr="002715D3">
        <w:rPr>
          <w:b/>
        </w:rPr>
        <w:t>c</w:t>
      </w:r>
      <w:r w:rsidRPr="002715D3">
        <w:rPr>
          <w:b/>
        </w:rPr>
        <w:t>omplexity</w:t>
      </w:r>
      <w:r w:rsidR="002715D3">
        <w:t>—</w:t>
      </w:r>
      <w:r w:rsidR="00AE7E7A">
        <w:t xml:space="preserve">This type of complexity is </w:t>
      </w:r>
      <w:r>
        <w:t>introduced by designs, frameworks</w:t>
      </w:r>
      <w:r w:rsidR="00AE7E7A">
        <w:t>,</w:t>
      </w:r>
      <w:r>
        <w:t xml:space="preserve"> and code that bleed into the domain model and create coupling between concerns. This bleeding should be prevented through isolation</w:t>
      </w:r>
      <w:r w:rsidR="00706C82">
        <w:t xml:space="preserve"> </w:t>
      </w:r>
      <w:r>
        <w:t>of the infrastructure from the domain model.</w:t>
      </w:r>
    </w:p>
    <w:p w:rsidR="00FB4074" w:rsidRDefault="00FB4074" w:rsidP="002715D3">
      <w:pPr>
        <w:pStyle w:val="Text"/>
      </w:pPr>
      <w:r>
        <w:lastRenderedPageBreak/>
        <w:t>Part IV of</w:t>
      </w:r>
      <w:r w:rsidR="002715D3" w:rsidRPr="002715D3">
        <w:t xml:space="preserve"> </w:t>
      </w:r>
      <w:commentRangeStart w:id="5"/>
      <w:ins w:id="6" w:author="Paul" w:date="2010-02-08T09:01:00Z">
        <w:r w:rsidR="00643884" w:rsidRPr="00643884">
          <w:rPr>
            <w:i/>
            <w:rPrChange w:id="7" w:author="Paul" w:date="2010-02-08T09:01:00Z">
              <w:rPr>
                <w:rFonts w:cs="Times New Roman"/>
              </w:rPr>
            </w:rPrChange>
          </w:rPr>
          <w:t>D</w:t>
        </w:r>
      </w:ins>
      <w:del w:id="8" w:author="Paul" w:date="2010-02-08T09:00:00Z">
        <w:r w:rsidR="00643884" w:rsidRPr="00643884">
          <w:rPr>
            <w:i/>
            <w:rPrChange w:id="9" w:author="Paul" w:date="2010-02-08T09:01:00Z">
              <w:rPr>
                <w:rFonts w:cs="Times New Roman"/>
              </w:rPr>
            </w:rPrChange>
          </w:rPr>
          <w:delText>d</w:delText>
        </w:r>
      </w:del>
      <w:r w:rsidR="00643884" w:rsidRPr="00643884">
        <w:rPr>
          <w:i/>
          <w:rPrChange w:id="10" w:author="Paul" w:date="2010-02-08T09:01:00Z">
            <w:rPr>
              <w:rFonts w:cs="Times New Roman"/>
            </w:rPr>
          </w:rPrChange>
        </w:rPr>
        <w:t>omain-</w:t>
      </w:r>
      <w:ins w:id="11" w:author="Paul" w:date="2010-02-08T09:01:00Z">
        <w:r w:rsidR="00643884" w:rsidRPr="00643884">
          <w:rPr>
            <w:i/>
            <w:rPrChange w:id="12" w:author="Paul" w:date="2010-02-08T09:01:00Z">
              <w:rPr>
                <w:rFonts w:cs="Times New Roman"/>
              </w:rPr>
            </w:rPrChange>
          </w:rPr>
          <w:t>D</w:t>
        </w:r>
      </w:ins>
      <w:del w:id="13" w:author="Paul" w:date="2010-02-08T09:01:00Z">
        <w:r w:rsidR="00643884" w:rsidRPr="00643884">
          <w:rPr>
            <w:i/>
            <w:rPrChange w:id="14" w:author="Paul" w:date="2010-02-08T09:01:00Z">
              <w:rPr>
                <w:rFonts w:cs="Times New Roman"/>
              </w:rPr>
            </w:rPrChange>
          </w:rPr>
          <w:delText>d</w:delText>
        </w:r>
      </w:del>
      <w:r w:rsidR="00643884" w:rsidRPr="00643884">
        <w:rPr>
          <w:i/>
          <w:rPrChange w:id="15" w:author="Paul" w:date="2010-02-08T09:01:00Z">
            <w:rPr>
              <w:rFonts w:cs="Times New Roman"/>
            </w:rPr>
          </w:rPrChange>
        </w:rPr>
        <w:t xml:space="preserve">riven </w:t>
      </w:r>
      <w:ins w:id="16" w:author="Paul" w:date="2010-02-08T09:01:00Z">
        <w:r w:rsidR="00643884" w:rsidRPr="00643884">
          <w:rPr>
            <w:i/>
            <w:rPrChange w:id="17" w:author="Paul" w:date="2010-02-08T09:01:00Z">
              <w:rPr>
                <w:rFonts w:cs="Times New Roman"/>
              </w:rPr>
            </w:rPrChange>
          </w:rPr>
          <w:t>D</w:t>
        </w:r>
      </w:ins>
      <w:del w:id="18" w:author="Paul" w:date="2010-02-08T09:01:00Z">
        <w:r w:rsidR="00643884" w:rsidRPr="00643884">
          <w:rPr>
            <w:i/>
            <w:rPrChange w:id="19" w:author="Paul" w:date="2010-02-08T09:01:00Z">
              <w:rPr>
                <w:rFonts w:cs="Times New Roman"/>
              </w:rPr>
            </w:rPrChange>
          </w:rPr>
          <w:delText>d</w:delText>
        </w:r>
      </w:del>
      <w:r w:rsidR="00643884" w:rsidRPr="00643884">
        <w:rPr>
          <w:i/>
          <w:rPrChange w:id="20" w:author="Paul" w:date="2010-02-08T09:01:00Z">
            <w:rPr>
              <w:rFonts w:cs="Times New Roman"/>
            </w:rPr>
          </w:rPrChange>
        </w:rPr>
        <w:t>esign</w:t>
      </w:r>
      <w:commentRangeEnd w:id="5"/>
      <w:r w:rsidR="00F65156">
        <w:rPr>
          <w:rStyle w:val="CommentReference"/>
        </w:rPr>
        <w:commentReference w:id="5"/>
      </w:r>
      <w:fldSimple w:instr=" REF _Ref252549863 \n \h  \* MERGEFORMAT ">
        <w:r w:rsidR="000769F2" w:rsidRPr="000769F2">
          <w:rPr>
            <w:vertAlign w:val="superscript"/>
          </w:rPr>
          <w:t>7</w:t>
        </w:r>
      </w:fldSimple>
      <w:r w:rsidR="00463A9A" w:rsidRPr="002715D3">
        <w:rPr>
          <w:b/>
          <w:bCs/>
          <w:i/>
          <w:iCs/>
        </w:rPr>
        <w:t xml:space="preserve"> </w:t>
      </w:r>
      <w:r>
        <w:t xml:space="preserve">is a collection of principles and strategies </w:t>
      </w:r>
      <w:r w:rsidR="00AE7E7A">
        <w:t xml:space="preserve">that are </w:t>
      </w:r>
      <w:r>
        <w:t>targeted at dealing with domain complexity. Evans summarizes those under the heading of “Strategic Design,” and they are meant to be leveraged as a system grows and evolves over time. The architect should hold the role of strategic designer on a team</w:t>
      </w:r>
      <w:r w:rsidR="00AE7E7A">
        <w:t>;</w:t>
      </w:r>
      <w:r>
        <w:t xml:space="preserve"> and</w:t>
      </w:r>
      <w:r w:rsidR="00AE7E7A">
        <w:t>,</w:t>
      </w:r>
      <w:r>
        <w:t xml:space="preserve"> while management of complexity in the software is the responsibility of all team members, it should be </w:t>
      </w:r>
      <w:r w:rsidR="00463A9A">
        <w:t>a success criterion</w:t>
      </w:r>
      <w:r>
        <w:t xml:space="preserve"> for the architect. By assuming responsibility for driving strategic design, the architect ensures that </w:t>
      </w:r>
      <w:r w:rsidR="00AE7E7A">
        <w:t>the</w:t>
      </w:r>
      <w:r>
        <w:t xml:space="preserve"> architecture enables essential complexity, while walling-off the accidental and orthogonal complexities that tend to creep into systems over time. </w:t>
      </w:r>
      <w:r w:rsidR="00AE7E7A">
        <w:t xml:space="preserve">The architect </w:t>
      </w:r>
      <w:r>
        <w:t>also enables that architecture to evolve and mature as the system changes</w:t>
      </w:r>
      <w:r w:rsidR="00AE7E7A">
        <w:t>,</w:t>
      </w:r>
      <w:r>
        <w:t xml:space="preserve"> to </w:t>
      </w:r>
      <w:r w:rsidR="00463A9A">
        <w:t>accommodate</w:t>
      </w:r>
      <w:r>
        <w:t xml:space="preserve"> future shifts in business needs.</w:t>
      </w:r>
    </w:p>
    <w:p w:rsidR="00FB4074" w:rsidRPr="004D57A5" w:rsidRDefault="00FB4074" w:rsidP="004D57A5">
      <w:pPr>
        <w:pStyle w:val="Heading4"/>
      </w:pPr>
      <w:r w:rsidRPr="004D57A5">
        <w:t>Emergent Architecture</w:t>
      </w:r>
    </w:p>
    <w:p w:rsidR="00FB4074" w:rsidRPr="004D57A5" w:rsidRDefault="00FB4074" w:rsidP="004D57A5">
      <w:pPr>
        <w:pStyle w:val="Heading5"/>
      </w:pPr>
      <w:r w:rsidRPr="004D57A5">
        <w:t xml:space="preserve">Encapsulate, </w:t>
      </w:r>
      <w:r w:rsidR="00AE7E7A">
        <w:t>but D</w:t>
      </w:r>
      <w:r w:rsidRPr="004D57A5">
        <w:t>o</w:t>
      </w:r>
      <w:r w:rsidR="004D57A5">
        <w:t xml:space="preserve"> No</w:t>
      </w:r>
      <w:r w:rsidRPr="004D57A5">
        <w:t>t Coddle</w:t>
      </w:r>
    </w:p>
    <w:p w:rsidR="00FB4074" w:rsidRDefault="00FB4074" w:rsidP="002715D3">
      <w:pPr>
        <w:pStyle w:val="Text"/>
      </w:pPr>
      <w:r>
        <w:t xml:space="preserve">Many architects prefer to detail </w:t>
      </w:r>
      <w:r w:rsidR="00706C82">
        <w:t>architecture</w:t>
      </w:r>
      <w:r>
        <w:t xml:space="preserve"> up front, before the development team is fully engaged on a project. </w:t>
      </w:r>
      <w:r w:rsidR="00706C82">
        <w:t>While the typical</w:t>
      </w:r>
      <w:r>
        <w:t xml:space="preserve"> </w:t>
      </w:r>
      <w:r w:rsidR="00706C82">
        <w:t>intent is</w:t>
      </w:r>
      <w:r>
        <w:t xml:space="preserve"> to reduce uncertainty and thrashing before </w:t>
      </w:r>
      <w:r w:rsidR="00706C82">
        <w:t xml:space="preserve">too </w:t>
      </w:r>
      <w:r>
        <w:t xml:space="preserve">many </w:t>
      </w:r>
      <w:r w:rsidR="00706C82">
        <w:t xml:space="preserve">costly </w:t>
      </w:r>
      <w:r>
        <w:t xml:space="preserve">resources are involved, this action </w:t>
      </w:r>
      <w:r w:rsidR="00706C82">
        <w:t xml:space="preserve">is </w:t>
      </w:r>
      <w:r>
        <w:t xml:space="preserve">often seen by the development team as an attempt to reduce </w:t>
      </w:r>
      <w:r w:rsidR="00B9042E">
        <w:t>its</w:t>
      </w:r>
      <w:r>
        <w:t xml:space="preserve"> role on a project to that of an automaton </w:t>
      </w:r>
      <w:r w:rsidR="00B9042E">
        <w:t>that churns</w:t>
      </w:r>
      <w:r>
        <w:t xml:space="preserve"> out predefined modules with little-to-no creative thought. </w:t>
      </w:r>
      <w:del w:id="21" w:author="Paul" w:date="2010-02-08T09:01:00Z">
        <w:r w:rsidR="00B9042E" w:rsidDel="00F65156">
          <w:delText xml:space="preserve">The </w:delText>
        </w:r>
        <w:commentRangeStart w:id="22"/>
        <w:r w:rsidR="00B9042E" w:rsidDel="00F65156">
          <w:delText xml:space="preserve">authors </w:delText>
        </w:r>
        <w:r w:rsidR="00706C82" w:rsidDel="00F65156">
          <w:delText>beli</w:delText>
        </w:r>
        <w:r w:rsidR="00C51D2E" w:rsidDel="00F65156">
          <w:delText>e</w:delText>
        </w:r>
        <w:r w:rsidR="00706C82" w:rsidDel="00F65156">
          <w:delText>ve that t</w:delText>
        </w:r>
      </w:del>
      <w:ins w:id="23" w:author="Paul" w:date="2010-02-08T09:01:00Z">
        <w:r w:rsidR="00F65156">
          <w:t>T</w:t>
        </w:r>
      </w:ins>
      <w:r w:rsidR="00706C82">
        <w:t xml:space="preserve">oo </w:t>
      </w:r>
      <w:commentRangeEnd w:id="22"/>
      <w:r w:rsidR="00F65156">
        <w:rPr>
          <w:rStyle w:val="CommentReference"/>
        </w:rPr>
        <w:commentReference w:id="22"/>
      </w:r>
      <w:r w:rsidR="00706C82">
        <w:t>much upfront architecture is a form of over-spe</w:t>
      </w:r>
      <w:r w:rsidR="00C51D2E">
        <w:t>ci</w:t>
      </w:r>
      <w:r w:rsidR="00706C82">
        <w:t xml:space="preserve">fication, and </w:t>
      </w:r>
      <w:del w:id="24" w:author="Paul" w:date="2010-02-08T09:01:00Z">
        <w:r w:rsidR="00706C82" w:rsidDel="00F65156">
          <w:delText xml:space="preserve">that </w:delText>
        </w:r>
      </w:del>
      <w:r>
        <w:t>over-</w:t>
      </w:r>
      <w:r w:rsidR="00B9042E" w:rsidRPr="00B9042E">
        <w:t xml:space="preserve"> </w:t>
      </w:r>
      <w:r w:rsidR="00B9042E">
        <w:t xml:space="preserve">specification of </w:t>
      </w:r>
      <w:r>
        <w:t>design</w:t>
      </w:r>
      <w:r w:rsidR="00D666B9">
        <w:t xml:space="preserve"> details</w:t>
      </w:r>
      <w:r>
        <w:t xml:space="preserve"> to developers is a </w:t>
      </w:r>
      <w:r w:rsidR="00D666B9">
        <w:t>form</w:t>
      </w:r>
      <w:r>
        <w:t xml:space="preserve"> of coddling. Over-specification of internal component details creates inflexible boundaries and results in brittle software</w:t>
      </w:r>
      <w:r w:rsidR="00B9042E">
        <w:t>—</w:t>
      </w:r>
      <w:r>
        <w:t xml:space="preserve">something </w:t>
      </w:r>
      <w:r w:rsidR="00B9042E">
        <w:t xml:space="preserve">with which, as an architect, you are </w:t>
      </w:r>
      <w:r>
        <w:t>likely tasked. The development team will be inappropriately constrained, perhaps e</w:t>
      </w:r>
      <w:r w:rsidR="004D57A5">
        <w:t>ven insulted, by this approach.</w:t>
      </w:r>
    </w:p>
    <w:p w:rsidR="00FB4074" w:rsidRDefault="004D57A5" w:rsidP="002715D3">
      <w:pPr>
        <w:pStyle w:val="Text"/>
      </w:pPr>
      <w:r>
        <w:t>However, a</w:t>
      </w:r>
      <w:r w:rsidR="00FB4074">
        <w:t xml:space="preserve"> blank slate is no better. It</w:t>
      </w:r>
      <w:r>
        <w:t xml:space="preserve"> i</w:t>
      </w:r>
      <w:r w:rsidR="00FB4074">
        <w:t xml:space="preserve">s also dangerous to under-specify a system. With no boundaries and no intentional architecture, a design is destined to suffer from the implementation of suboptimal and localized decisions by both domain experts and developers. Keeping the development team all moving in the same direction as </w:t>
      </w:r>
      <w:commentRangeStart w:id="25"/>
      <w:r w:rsidR="00B9042E">
        <w:t>it</w:t>
      </w:r>
      <w:r w:rsidR="00FB4074">
        <w:t xml:space="preserve"> </w:t>
      </w:r>
      <w:commentRangeEnd w:id="25"/>
      <w:r w:rsidR="00EA598A">
        <w:rPr>
          <w:rStyle w:val="CommentReference"/>
        </w:rPr>
        <w:commentReference w:id="25"/>
      </w:r>
      <w:r w:rsidR="00FB4074">
        <w:t>seek</w:t>
      </w:r>
      <w:r w:rsidR="00B9042E">
        <w:t>s</w:t>
      </w:r>
      <w:r w:rsidR="00FB4074">
        <w:t xml:space="preserve"> to distill the model and code itself is not easy. One way to connect the domain model to business drivers and ensure </w:t>
      </w:r>
      <w:r w:rsidR="00B9042E">
        <w:t xml:space="preserve">that </w:t>
      </w:r>
      <w:r w:rsidR="00FB4074">
        <w:t xml:space="preserve">the team is aware of the value of what </w:t>
      </w:r>
      <w:r w:rsidR="00B9042E">
        <w:t>it is</w:t>
      </w:r>
      <w:r w:rsidR="00FB4074">
        <w:t xml:space="preserve"> delivering is for the architect to</w:t>
      </w:r>
      <w:r w:rsidR="00706C82">
        <w:t xml:space="preserve"> lead in the</w:t>
      </w:r>
      <w:r w:rsidR="00FB4074">
        <w:t xml:space="preserve"> creat</w:t>
      </w:r>
      <w:r w:rsidR="00706C82">
        <w:t>ion</w:t>
      </w:r>
      <w:r w:rsidR="00725D39">
        <w:t xml:space="preserve"> and communication</w:t>
      </w:r>
      <w:r w:rsidR="00706C82">
        <w:t xml:space="preserve"> of</w:t>
      </w:r>
      <w:r w:rsidR="00B9042E">
        <w:t xml:space="preserve"> a domain-</w:t>
      </w:r>
      <w:r w:rsidR="00FB4074">
        <w:t xml:space="preserve">vision statement </w:t>
      </w:r>
      <w:r w:rsidR="00905192">
        <w:t>that</w:t>
      </w:r>
      <w:r w:rsidR="00FB4074">
        <w:t xml:space="preserve"> elucidates the core domain </w:t>
      </w:r>
      <w:r w:rsidR="00725D39">
        <w:t>and its value</w:t>
      </w:r>
      <w:fldSimple w:instr=" REF _Ref252549801 \n \h  \* MERGEFORMAT ">
        <w:r w:rsidR="00905192" w:rsidRPr="00905192">
          <w:rPr>
            <w:vertAlign w:val="superscript"/>
          </w:rPr>
          <w:t>8</w:t>
        </w:r>
      </w:fldSimple>
      <w:r w:rsidR="00463A9A">
        <w:t>.</w:t>
      </w:r>
    </w:p>
    <w:p w:rsidR="00FB4074" w:rsidRDefault="00FB4074" w:rsidP="002715D3">
      <w:pPr>
        <w:pStyle w:val="Text"/>
      </w:pPr>
      <w:r>
        <w:t>The balance between over</w:t>
      </w:r>
      <w:r w:rsidR="00B9042E">
        <w:t>-</w:t>
      </w:r>
      <w:r>
        <w:t xml:space="preserve"> and under-specification can be achieved through</w:t>
      </w:r>
      <w:r w:rsidR="004D57A5" w:rsidRPr="002715D3">
        <w:t xml:space="preserve"> </w:t>
      </w:r>
      <w:r w:rsidRPr="002715D3">
        <w:rPr>
          <w:i/>
          <w:iCs/>
        </w:rPr>
        <w:t>engagement</w:t>
      </w:r>
      <w:r w:rsidR="004D57A5" w:rsidRPr="002715D3">
        <w:rPr>
          <w:i/>
          <w:iCs/>
        </w:rPr>
        <w:t xml:space="preserve"> </w:t>
      </w:r>
      <w:r>
        <w:t>and</w:t>
      </w:r>
      <w:r w:rsidR="004D57A5" w:rsidRPr="002715D3">
        <w:t xml:space="preserve"> </w:t>
      </w:r>
      <w:r w:rsidRPr="002715D3">
        <w:rPr>
          <w:i/>
          <w:iCs/>
        </w:rPr>
        <w:t>encapsulation</w:t>
      </w:r>
      <w:r>
        <w:t xml:space="preserve">. </w:t>
      </w:r>
      <w:r w:rsidR="00227801">
        <w:t>A</w:t>
      </w:r>
      <w:r>
        <w:t xml:space="preserve">rchitects should </w:t>
      </w:r>
      <w:r w:rsidR="00227801">
        <w:t>spend</w:t>
      </w:r>
      <w:r>
        <w:t xml:space="preserve"> at least part of the</w:t>
      </w:r>
      <w:r w:rsidR="00227801">
        <w:t>ir</w:t>
      </w:r>
      <w:r>
        <w:t xml:space="preserve"> time</w:t>
      </w:r>
      <w:r w:rsidR="00227801">
        <w:t xml:space="preserve"> as</w:t>
      </w:r>
      <w:r>
        <w:t xml:space="preserve"> active members of a development team</w:t>
      </w:r>
      <w:r w:rsidR="00B9042E">
        <w:t>—</w:t>
      </w:r>
      <w:r>
        <w:t>not only creating architecture models, diagrams</w:t>
      </w:r>
      <w:r w:rsidR="00B9042E">
        <w:t>,</w:t>
      </w:r>
      <w:r>
        <w:t xml:space="preserve"> and deliverables</w:t>
      </w:r>
      <w:r w:rsidR="00B9042E">
        <w:t>,</w:t>
      </w:r>
      <w:r>
        <w:t xml:space="preserve"> but also writing code, </w:t>
      </w:r>
      <w:r w:rsidR="00B9042E">
        <w:t>as</w:t>
      </w:r>
      <w:r>
        <w:t xml:space="preserve"> the code</w:t>
      </w:r>
      <w:r w:rsidR="002715D3" w:rsidRPr="002715D3">
        <w:t xml:space="preserve"> </w:t>
      </w:r>
      <w:r w:rsidRPr="002715D3">
        <w:rPr>
          <w:i/>
          <w:iCs/>
        </w:rPr>
        <w:t>is</w:t>
      </w:r>
      <w:r w:rsidR="002715D3" w:rsidRPr="002715D3">
        <w:t xml:space="preserve"> </w:t>
      </w:r>
      <w:r>
        <w:t>the design</w:t>
      </w:r>
      <w:fldSimple w:instr=" REF _Ref252549781 \n \h  \* MERGEFORMAT ">
        <w:r w:rsidR="00905192" w:rsidRPr="00905192">
          <w:rPr>
            <w:vertAlign w:val="superscript"/>
          </w:rPr>
          <w:t>9</w:t>
        </w:r>
      </w:fldSimple>
      <w:r>
        <w:t>. An architect should be involved in the development of the model through conversation, modeling, documentation, prototyping</w:t>
      </w:r>
      <w:r w:rsidR="00B9042E">
        <w:t>,</w:t>
      </w:r>
      <w:r>
        <w:t xml:space="preserve"> and coding</w:t>
      </w:r>
      <w:fldSimple w:instr=" REF _Ref252549716 \n \h  \* MERGEFORMAT ">
        <w:r w:rsidR="00905192" w:rsidRPr="00905192">
          <w:rPr>
            <w:vertAlign w:val="superscript"/>
          </w:rPr>
          <w:t>10</w:t>
        </w:r>
      </w:fldSimple>
      <w:r>
        <w:t xml:space="preserve">. By being actively engaged with a development team, the architect is less likely to make decisions that would be perceived as coddling. </w:t>
      </w:r>
      <w:r w:rsidR="00B9042E">
        <w:t>A</w:t>
      </w:r>
      <w:r>
        <w:t>rchitect</w:t>
      </w:r>
      <w:r w:rsidR="00B9042E">
        <w:t>s</w:t>
      </w:r>
      <w:r>
        <w:t xml:space="preserve"> </w:t>
      </w:r>
      <w:r w:rsidR="00B9042E">
        <w:t xml:space="preserve">will not only </w:t>
      </w:r>
      <w:r>
        <w:t>learn to value</w:t>
      </w:r>
      <w:r w:rsidR="00B9042E">
        <w:t xml:space="preserve"> accurately</w:t>
      </w:r>
      <w:r>
        <w:t xml:space="preserve"> the contributions of the rest of the development team, but will </w:t>
      </w:r>
      <w:r w:rsidR="00B9042E">
        <w:t>also b</w:t>
      </w:r>
      <w:r>
        <w:t xml:space="preserve">e forced to keep </w:t>
      </w:r>
      <w:r w:rsidR="00B9042E">
        <w:t>their</w:t>
      </w:r>
      <w:r>
        <w:t xml:space="preserve"> skills current, live with </w:t>
      </w:r>
      <w:r w:rsidR="00B9042E">
        <w:t>their</w:t>
      </w:r>
      <w:r>
        <w:t xml:space="preserve"> own dictates, and avoid over-constraining </w:t>
      </w:r>
      <w:r w:rsidR="00B9042E">
        <w:t>themselves</w:t>
      </w:r>
      <w:r>
        <w:t xml:space="preserve"> or the team.</w:t>
      </w:r>
    </w:p>
    <w:p w:rsidR="00FB4074" w:rsidRDefault="00FB4074" w:rsidP="002715D3">
      <w:pPr>
        <w:pStyle w:val="Text"/>
      </w:pPr>
      <w:r>
        <w:t xml:space="preserve">Where constraints are needed, </w:t>
      </w:r>
      <w:r w:rsidR="00B9042E">
        <w:t>an architect</w:t>
      </w:r>
      <w:r>
        <w:t xml:space="preserve"> should use encapsulation as a guide for specification. Simply put, architects should focus their efforts in the domain by clearly defining what a given capability provides, and not how that capability should be implemented down to the precise details.</w:t>
      </w:r>
      <w:r w:rsidR="004D57A5">
        <w:t xml:space="preserve"> </w:t>
      </w:r>
      <w:r>
        <w:t>The architect should collaborate with the development team to define and code higher-level contexts, responsibilities, interfaces</w:t>
      </w:r>
      <w:r w:rsidR="00B9042E">
        <w:t>,</w:t>
      </w:r>
      <w:r>
        <w:t xml:space="preserve"> and interactions</w:t>
      </w:r>
      <w:r w:rsidR="00B9042E">
        <w:t>,</w:t>
      </w:r>
      <w:r>
        <w:t xml:space="preserve"> as needed, and leave the details to the team. </w:t>
      </w:r>
      <w:commentRangeStart w:id="26"/>
      <w:r w:rsidR="00B9042E">
        <w:t>T</w:t>
      </w:r>
      <w:r>
        <w:t>hrough the rigorous use of automated unit and story</w:t>
      </w:r>
      <w:r w:rsidR="00134FBD">
        <w:t xml:space="preserve"> </w:t>
      </w:r>
      <w:r>
        <w:t xml:space="preserve">tests via continuous integration, </w:t>
      </w:r>
      <w:r w:rsidR="00B9042E">
        <w:t xml:space="preserve">the developers </w:t>
      </w:r>
      <w:commentRangeEnd w:id="26"/>
      <w:r w:rsidR="00EA598A">
        <w:rPr>
          <w:rStyle w:val="CommentReference"/>
        </w:rPr>
        <w:commentReference w:id="26"/>
      </w:r>
      <w:r>
        <w:t xml:space="preserve">are then able to </w:t>
      </w:r>
      <w:r>
        <w:lastRenderedPageBreak/>
        <w:t>improve the system design</w:t>
      </w:r>
      <w:r w:rsidR="00B9042E">
        <w:t xml:space="preserve"> incrementally and continually—both within and across model-</w:t>
      </w:r>
      <w:r>
        <w:t>context boundaries</w:t>
      </w:r>
      <w:r w:rsidR="00B9042E">
        <w:t>—</w:t>
      </w:r>
      <w:r>
        <w:t>without compromising system functionality. Gartner uses the term</w:t>
      </w:r>
      <w:r w:rsidR="002715D3" w:rsidRPr="002715D3">
        <w:t xml:space="preserve"> </w:t>
      </w:r>
      <w:r w:rsidR="00B9042E">
        <w:t>“</w:t>
      </w:r>
      <w:r w:rsidR="00B9042E">
        <w:rPr>
          <w:iCs/>
        </w:rPr>
        <w:t>e</w:t>
      </w:r>
      <w:r w:rsidRPr="00B9042E">
        <w:rPr>
          <w:iCs/>
        </w:rPr>
        <w:t xml:space="preserve">mergent </w:t>
      </w:r>
      <w:r w:rsidR="00B9042E">
        <w:rPr>
          <w:iCs/>
        </w:rPr>
        <w:t>a</w:t>
      </w:r>
      <w:r w:rsidRPr="00B9042E">
        <w:rPr>
          <w:iCs/>
        </w:rPr>
        <w:t>rchitecture</w:t>
      </w:r>
      <w:r w:rsidR="00B9042E" w:rsidRPr="00B9042E">
        <w:rPr>
          <w:iCs/>
        </w:rPr>
        <w:t>”</w:t>
      </w:r>
      <w:r w:rsidR="002715D3" w:rsidRPr="002715D3">
        <w:rPr>
          <w:i/>
          <w:iCs/>
        </w:rPr>
        <w:t xml:space="preserve"> </w:t>
      </w:r>
      <w:r>
        <w:t>to describe this practice</w:t>
      </w:r>
      <w:fldSimple w:instr=" REF _Ref252549677 \n \h  \* MERGEFORMAT ">
        <w:r w:rsidR="00905192" w:rsidRPr="00905192">
          <w:rPr>
            <w:vertAlign w:val="superscript"/>
          </w:rPr>
          <w:t>11</w:t>
        </w:r>
      </w:fldSimple>
      <w:r w:rsidR="00463A9A">
        <w:t>.</w:t>
      </w:r>
    </w:p>
    <w:p w:rsidR="00FB4074" w:rsidRDefault="00B9042E" w:rsidP="002715D3">
      <w:pPr>
        <w:pStyle w:val="Text"/>
      </w:pPr>
      <w:r>
        <w:t>When you use architectural</w:t>
      </w:r>
      <w:r w:rsidR="00FB4074">
        <w:t xml:space="preserve"> specifications and models as a replacement for engagement with a development team, you</w:t>
      </w:r>
      <w:r>
        <w:t xml:space="preserve"> a</w:t>
      </w:r>
      <w:r w:rsidR="00FB4074">
        <w:t>re coddling. On the other hand, when you</w:t>
      </w:r>
      <w:r>
        <w:t xml:space="preserve"> a</w:t>
      </w:r>
      <w:r w:rsidR="00FB4074">
        <w:t>re focused on creating a loose boundary that exposes domain knowledge, you</w:t>
      </w:r>
      <w:r>
        <w:t xml:space="preserve"> a</w:t>
      </w:r>
      <w:r w:rsidR="00FB4074">
        <w:t xml:space="preserve">re encapsulating. </w:t>
      </w:r>
      <w:r w:rsidR="00227801">
        <w:t xml:space="preserve">Focusing on </w:t>
      </w:r>
      <w:r w:rsidR="00FB4074">
        <w:t>the latter allow</w:t>
      </w:r>
      <w:r w:rsidR="00227801">
        <w:t>s</w:t>
      </w:r>
      <w:r w:rsidR="00FB4074">
        <w:t xml:space="preserve"> the architecture to emerge</w:t>
      </w:r>
      <w:r w:rsidR="00227801">
        <w:t>,</w:t>
      </w:r>
      <w:r w:rsidR="00FB4074">
        <w:t xml:space="preserve"> evolve</w:t>
      </w:r>
      <w:r>
        <w:t>, and—more</w:t>
      </w:r>
      <w:r w:rsidR="00FB4074">
        <w:t xml:space="preserve"> importantly to the architect</w:t>
      </w:r>
      <w:r>
        <w:t>—</w:t>
      </w:r>
      <w:r w:rsidR="00FB4074">
        <w:t>remain relevant to both the domain and the development team.</w:t>
      </w:r>
    </w:p>
    <w:p w:rsidR="00FB4074" w:rsidRPr="004D57A5" w:rsidRDefault="00FB4074" w:rsidP="004D57A5">
      <w:pPr>
        <w:pStyle w:val="Heading5"/>
      </w:pPr>
      <w:r w:rsidRPr="004D57A5">
        <w:t>Design with Evolution in Mind</w:t>
      </w:r>
    </w:p>
    <w:p w:rsidR="00FB4074" w:rsidRDefault="00FB4074" w:rsidP="002715D3">
      <w:pPr>
        <w:pStyle w:val="Text"/>
      </w:pPr>
      <w:r>
        <w:t xml:space="preserve">“Design for change” is a mantra </w:t>
      </w:r>
      <w:r w:rsidR="00434BA6">
        <w:t>that we ha</w:t>
      </w:r>
      <w:r>
        <w:t>ve often heard as architects and developers</w:t>
      </w:r>
      <w:r w:rsidR="00434BA6">
        <w:t>;</w:t>
      </w:r>
      <w:r>
        <w:t xml:space="preserve"> but</w:t>
      </w:r>
      <w:r w:rsidR="00434BA6">
        <w:t>,</w:t>
      </w:r>
      <w:r>
        <w:t xml:space="preserve"> what does it mean? </w:t>
      </w:r>
      <w:r w:rsidR="00227801">
        <w:t>When a</w:t>
      </w:r>
      <w:r>
        <w:t xml:space="preserve"> team</w:t>
      </w:r>
      <w:r w:rsidR="00227801">
        <w:t xml:space="preserve"> assumes that it must design for </w:t>
      </w:r>
      <w:r w:rsidR="00EE7842" w:rsidRPr="00425ADB">
        <w:rPr>
          <w:i/>
        </w:rPr>
        <w:t>everything</w:t>
      </w:r>
      <w:r w:rsidR="00227801">
        <w:t xml:space="preserve"> to change, it</w:t>
      </w:r>
      <w:r>
        <w:t xml:space="preserve"> quickly find</w:t>
      </w:r>
      <w:r w:rsidR="00227801">
        <w:t>s</w:t>
      </w:r>
      <w:r>
        <w:t xml:space="preserve"> i</w:t>
      </w:r>
      <w:r w:rsidR="00434BA6">
        <w:t>tself in a death spiral of over-</w:t>
      </w:r>
      <w:r>
        <w:t xml:space="preserve">engineering </w:t>
      </w:r>
      <w:r w:rsidR="00434BA6">
        <w:t xml:space="preserve">that is </w:t>
      </w:r>
      <w:r>
        <w:t>based on speculative requirements</w:t>
      </w:r>
      <w:r w:rsidR="00434BA6">
        <w:t>, instead of</w:t>
      </w:r>
      <w:r>
        <w:t xml:space="preserve"> actual ones. </w:t>
      </w:r>
      <w:r w:rsidR="00227801">
        <w:t>In reality, d</w:t>
      </w:r>
      <w:r>
        <w:t>esign for change requires managing dependencies carefully by ordering and isolating cohesive areas of the system from each other. For the architect, designing for change implies selecting an architecture or design that complements this ordering and isolation.</w:t>
      </w:r>
    </w:p>
    <w:p w:rsidR="00FB4074" w:rsidRDefault="00FB4074" w:rsidP="002715D3">
      <w:pPr>
        <w:pStyle w:val="Text"/>
      </w:pPr>
      <w:commentRangeStart w:id="27"/>
      <w:r>
        <w:t xml:space="preserve">Layered </w:t>
      </w:r>
      <w:r w:rsidR="004D57A5">
        <w:t>a</w:t>
      </w:r>
      <w:r>
        <w:t xml:space="preserve">rchitectures are typically employed to achieve the kind of ordering and isolation </w:t>
      </w:r>
      <w:r w:rsidR="00434BA6">
        <w:t xml:space="preserve">that is </w:t>
      </w:r>
      <w:r>
        <w:t xml:space="preserve">described here, but </w:t>
      </w:r>
      <w:r w:rsidR="00434BA6">
        <w:t>they</w:t>
      </w:r>
      <w:ins w:id="28" w:author="Paul" w:date="2010-02-08T09:19:00Z">
        <w:r w:rsidR="005A2AD0">
          <w:t xml:space="preserve"> often</w:t>
        </w:r>
      </w:ins>
      <w:r w:rsidR="00434BA6">
        <w:t xml:space="preserve"> </w:t>
      </w:r>
      <w:r>
        <w:t>violate the Dependency Inversion Principle and</w:t>
      </w:r>
      <w:r w:rsidR="00434BA6">
        <w:t>,</w:t>
      </w:r>
      <w:r>
        <w:t xml:space="preserve"> thus</w:t>
      </w:r>
      <w:r w:rsidR="00434BA6">
        <w:t>,</w:t>
      </w:r>
      <w:r>
        <w:t xml:space="preserve"> enable</w:t>
      </w:r>
      <w:r w:rsidR="00834E34">
        <w:t>—</w:t>
      </w:r>
      <w:r>
        <w:t>if not encourage</w:t>
      </w:r>
      <w:r w:rsidR="00834E34">
        <w:t>—</w:t>
      </w:r>
      <w:r>
        <w:t>the kind of accidental coupling that works against the original purpose.</w:t>
      </w:r>
      <w:commentRangeEnd w:id="27"/>
      <w:r w:rsidR="005A2AD0">
        <w:rPr>
          <w:rStyle w:val="CommentReference"/>
        </w:rPr>
        <w:commentReference w:id="27"/>
      </w:r>
      <w:r>
        <w:t xml:space="preserve"> As an alternative, consider </w:t>
      </w:r>
      <w:r w:rsidRPr="002715D3">
        <w:t>the</w:t>
      </w:r>
      <w:r w:rsidR="002715D3">
        <w:t xml:space="preserve"> </w:t>
      </w:r>
      <w:r w:rsidR="00834E34">
        <w:t>“</w:t>
      </w:r>
      <w:r w:rsidRPr="002715D3">
        <w:t>Onion Architecture</w:t>
      </w:r>
      <w:r w:rsidR="00834E34">
        <w:t>”</w:t>
      </w:r>
      <w:r w:rsidR="002715D3">
        <w:t xml:space="preserve"> </w:t>
      </w:r>
      <w:r w:rsidRPr="002715D3">
        <w:t>approach</w:t>
      </w:r>
      <w:fldSimple w:instr=" REF _Ref252549633 \n \h  \* MERGEFORMAT ">
        <w:r w:rsidR="00365B4D" w:rsidRPr="00365B4D">
          <w:rPr>
            <w:vertAlign w:val="superscript"/>
          </w:rPr>
          <w:t>12</w:t>
        </w:r>
      </w:fldSimple>
      <w:r>
        <w:t xml:space="preserve">. Originally described by Jeffrey Palermo, the </w:t>
      </w:r>
      <w:r w:rsidR="00765C14">
        <w:t>“</w:t>
      </w:r>
      <w:r>
        <w:t>Onion Architecture</w:t>
      </w:r>
      <w:r w:rsidR="00765C14">
        <w:t>”</w:t>
      </w:r>
      <w:r>
        <w:t xml:space="preserve"> approach focuses on isolating layers through interfaces</w:t>
      </w:r>
      <w:r w:rsidR="00834E34">
        <w:t>;</w:t>
      </w:r>
      <w:r>
        <w:t xml:space="preserve"> leveraging </w:t>
      </w:r>
      <w:r w:rsidR="00834E34">
        <w:t>i</w:t>
      </w:r>
      <w:r>
        <w:t xml:space="preserve">nversion of </w:t>
      </w:r>
      <w:r w:rsidR="00834E34">
        <w:t>c</w:t>
      </w:r>
      <w:r>
        <w:t>ontrol to minimize coupling</w:t>
      </w:r>
      <w:r w:rsidR="00834E34">
        <w:t>;</w:t>
      </w:r>
      <w:r>
        <w:t xml:space="preserve"> and, mo</w:t>
      </w:r>
      <w:r w:rsidR="00834E34">
        <w:t>re</w:t>
      </w:r>
      <w:r>
        <w:t xml:space="preserve"> important</w:t>
      </w:r>
      <w:r w:rsidR="00834E34">
        <w:t>ly</w:t>
      </w:r>
      <w:r>
        <w:t xml:space="preserve">, making the </w:t>
      </w:r>
      <w:r w:rsidR="00834E34">
        <w:t>d</w:t>
      </w:r>
      <w:r>
        <w:t xml:space="preserve">omain </w:t>
      </w:r>
      <w:r w:rsidR="00834E34">
        <w:t>m</w:t>
      </w:r>
      <w:r>
        <w:t>odel the star of the show.</w:t>
      </w:r>
    </w:p>
    <w:p w:rsidR="00FB4074" w:rsidRDefault="00FB4074" w:rsidP="002715D3">
      <w:pPr>
        <w:pStyle w:val="Text"/>
      </w:pPr>
      <w:r>
        <w:t xml:space="preserve">For </w:t>
      </w:r>
      <w:r w:rsidR="004D57A5">
        <w:t>d</w:t>
      </w:r>
      <w:r>
        <w:t>omain-</w:t>
      </w:r>
      <w:r w:rsidR="004D57A5">
        <w:t>d</w:t>
      </w:r>
      <w:r>
        <w:t xml:space="preserve">riven </w:t>
      </w:r>
      <w:r w:rsidR="004D57A5">
        <w:t>d</w:t>
      </w:r>
      <w:r>
        <w:t>esign and emergent architecture to be</w:t>
      </w:r>
      <w:r w:rsidR="00834E34">
        <w:t xml:space="preserve"> truly</w:t>
      </w:r>
      <w:r>
        <w:t xml:space="preserve"> effective partners, the </w:t>
      </w:r>
      <w:r w:rsidR="00834E34">
        <w:t>d</w:t>
      </w:r>
      <w:r>
        <w:t xml:space="preserve">omain </w:t>
      </w:r>
      <w:r w:rsidR="00834E34">
        <w:t>m</w:t>
      </w:r>
      <w:r>
        <w:t xml:space="preserve">odel should be both core to the application and isolated as much as possible from all concerns </w:t>
      </w:r>
      <w:r w:rsidR="00834E34">
        <w:t xml:space="preserve">that are </w:t>
      </w:r>
      <w:r>
        <w:t xml:space="preserve">not relevant to the business domain. In practical terms, this means that orthogonal concerns </w:t>
      </w:r>
      <w:r w:rsidR="00834E34">
        <w:t>such as</w:t>
      </w:r>
      <w:r>
        <w:t xml:space="preserve"> logging, security</w:t>
      </w:r>
      <w:r w:rsidR="00834E34">
        <w:t>,</w:t>
      </w:r>
      <w:r>
        <w:t xml:space="preserve"> and data access should be implemented elsewhere</w:t>
      </w:r>
      <w:r w:rsidR="00834E34">
        <w:t>—</w:t>
      </w:r>
      <w:r>
        <w:t>leaving the domain free to do what it does best: express the fundamental value of a business application through clean models that are accessible to developers and domain experts alike.</w:t>
      </w:r>
    </w:p>
    <w:p w:rsidR="00FB4074" w:rsidRDefault="004D57A5" w:rsidP="002715D3">
      <w:pPr>
        <w:pStyle w:val="Text"/>
      </w:pPr>
      <w:r>
        <w:t xml:space="preserve">When </w:t>
      </w:r>
      <w:r w:rsidR="00FB4074">
        <w:t>you</w:t>
      </w:r>
      <w:r>
        <w:t xml:space="preserve"> ha</w:t>
      </w:r>
      <w:r w:rsidR="00FB4074">
        <w:t>ve achieved this kind of isolation, you have a structure that enables independent layers to evolve and change at different rates</w:t>
      </w:r>
      <w:r w:rsidR="00834E34">
        <w:t>, and</w:t>
      </w:r>
      <w:r w:rsidR="00FB4074">
        <w:t xml:space="preserve"> with little friction between and internal to those layers. The </w:t>
      </w:r>
      <w:r w:rsidR="00834E34">
        <w:t>d</w:t>
      </w:r>
      <w:r w:rsidR="00FB4074">
        <w:t xml:space="preserve">omain </w:t>
      </w:r>
      <w:r w:rsidR="00834E34">
        <w:t>m</w:t>
      </w:r>
      <w:r w:rsidR="00FB4074">
        <w:t>odel</w:t>
      </w:r>
      <w:r w:rsidR="00EF1CF6">
        <w:t xml:space="preserve"> can then</w:t>
      </w:r>
      <w:r w:rsidR="00FB4074">
        <w:t xml:space="preserve"> be distilled as deeper insights into the domain become apparent and</w:t>
      </w:r>
      <w:r w:rsidR="00834E34">
        <w:t>,</w:t>
      </w:r>
      <w:r w:rsidR="00FB4074">
        <w:t xml:space="preserve"> thus</w:t>
      </w:r>
      <w:r w:rsidR="00834E34">
        <w:t>,</w:t>
      </w:r>
      <w:r w:rsidR="00FB4074">
        <w:t xml:space="preserve"> can evolve even as infrastructure concerns </w:t>
      </w:r>
      <w:r w:rsidR="00834E34">
        <w:t>such as</w:t>
      </w:r>
      <w:r w:rsidR="00FB4074">
        <w:t xml:space="preserve"> data access are implemented and tested. This applies to</w:t>
      </w:r>
      <w:r w:rsidR="0049345B">
        <w:t xml:space="preserve"> more than just</w:t>
      </w:r>
      <w:r w:rsidR="00FB4074">
        <w:t xml:space="preserve"> vertical layering, </w:t>
      </w:r>
      <w:r w:rsidR="0049345B">
        <w:t xml:space="preserve">as </w:t>
      </w:r>
      <w:r w:rsidR="00FB4074">
        <w:t xml:space="preserve">the architect can also provide strategic value by </w:t>
      </w:r>
      <w:r w:rsidR="00463A9A">
        <w:t>explicitly</w:t>
      </w:r>
      <w:r w:rsidR="00FB4074">
        <w:t xml:space="preserve"> defining a context for each model and </w:t>
      </w:r>
      <w:r w:rsidR="0049345B">
        <w:t>maintaining</w:t>
      </w:r>
      <w:r w:rsidR="00FB4074">
        <w:t xml:space="preserve"> model </w:t>
      </w:r>
      <w:r w:rsidR="0049345B">
        <w:t xml:space="preserve">integrity </w:t>
      </w:r>
      <w:r w:rsidR="00FB4074">
        <w:t xml:space="preserve">within </w:t>
      </w:r>
      <w:r w:rsidR="0049345B">
        <w:t xml:space="preserve">and across </w:t>
      </w:r>
      <w:r w:rsidR="00FB4074">
        <w:t>bounded context</w:t>
      </w:r>
      <w:r w:rsidR="0049345B">
        <w:t>s</w:t>
      </w:r>
      <w:fldSimple w:instr=" REF _Ref252549521 \n \h  \* MERGEFORMAT ">
        <w:r w:rsidR="00365B4D" w:rsidRPr="00365B4D">
          <w:rPr>
            <w:vertAlign w:val="superscript"/>
          </w:rPr>
          <w:t>13</w:t>
        </w:r>
      </w:fldSimple>
      <w:r w:rsidR="00FB4074">
        <w:t>.</w:t>
      </w:r>
      <w:r w:rsidR="00EF1CF6">
        <w:t xml:space="preserve"> The architect should also help articulate the value of core domain distillation to stakeholders.</w:t>
      </w:r>
    </w:p>
    <w:p w:rsidR="00FB4074" w:rsidRDefault="00FB4074" w:rsidP="002715D3">
      <w:pPr>
        <w:pStyle w:val="Text"/>
      </w:pPr>
      <w:r>
        <w:t xml:space="preserve">In some ways, the kind of independence </w:t>
      </w:r>
      <w:r w:rsidR="00834E34">
        <w:t xml:space="preserve">that is </w:t>
      </w:r>
      <w:r>
        <w:t xml:space="preserve">described here is exactly what the phrase “architect the lines, not the boxes” is intended to convey. By leveraging clean interfaces, </w:t>
      </w:r>
      <w:r w:rsidR="00834E34">
        <w:t>i</w:t>
      </w:r>
      <w:r>
        <w:t xml:space="preserve">nversion of </w:t>
      </w:r>
      <w:r w:rsidR="00834E34">
        <w:t>c</w:t>
      </w:r>
      <w:r>
        <w:t>ontrol</w:t>
      </w:r>
      <w:r w:rsidR="00834E34">
        <w:t>,</w:t>
      </w:r>
      <w:r>
        <w:t xml:space="preserve"> and a rich domain model, architect</w:t>
      </w:r>
      <w:r w:rsidR="00834E34">
        <w:t>s</w:t>
      </w:r>
      <w:r>
        <w:t xml:space="preserve"> can maximize </w:t>
      </w:r>
      <w:r w:rsidR="00834E34">
        <w:t>their</w:t>
      </w:r>
      <w:r>
        <w:t xml:space="preserve"> value to the domain and development teams by delivering an architecture that is flexible and change-absorbent without being too prescriptive.</w:t>
      </w:r>
    </w:p>
    <w:p w:rsidR="00FB4074" w:rsidRPr="004D57A5" w:rsidRDefault="00FB4074" w:rsidP="004D57A5">
      <w:pPr>
        <w:pStyle w:val="Heading4"/>
      </w:pPr>
      <w:r w:rsidRPr="004D57A5">
        <w:t>Conclusion</w:t>
      </w:r>
    </w:p>
    <w:p w:rsidR="00FB4074" w:rsidRDefault="00FB4074" w:rsidP="002715D3">
      <w:pPr>
        <w:pStyle w:val="Text"/>
        <w:rPr>
          <w:ins w:id="29" w:author="Paul" w:date="2010-02-08T09:33:00Z"/>
        </w:rPr>
      </w:pPr>
      <w:r>
        <w:t>To remain valued and valuable, the architecture of a system must be relevant</w:t>
      </w:r>
      <w:r w:rsidR="00834E34">
        <w:t xml:space="preserve">—that is, </w:t>
      </w:r>
      <w:r>
        <w:t xml:space="preserve">intimately connected to both the core business domain and </w:t>
      </w:r>
      <w:r w:rsidR="00834E34">
        <w:t xml:space="preserve">the </w:t>
      </w:r>
      <w:r>
        <w:t xml:space="preserve">development team. An </w:t>
      </w:r>
      <w:r>
        <w:lastRenderedPageBreak/>
        <w:t xml:space="preserve">architect can establish this relevance by advocating the development of a </w:t>
      </w:r>
      <w:r w:rsidR="00834E34">
        <w:t>u</w:t>
      </w:r>
      <w:r>
        <w:t xml:space="preserve">biquitous </w:t>
      </w:r>
      <w:r w:rsidR="00834E34">
        <w:t>l</w:t>
      </w:r>
      <w:r>
        <w:t>anguage</w:t>
      </w:r>
      <w:r w:rsidR="00834E34">
        <w:t>—</w:t>
      </w:r>
      <w:r>
        <w:t>eliminating the need for translation</w:t>
      </w:r>
      <w:r w:rsidR="00834E34">
        <w:t>,</w:t>
      </w:r>
      <w:r>
        <w:t xml:space="preserve"> and fostering collaboration between domain experts and developers. That relevance will grow as the domain model is established as core to the software effort, is refined over time to express the core business domain</w:t>
      </w:r>
      <w:r w:rsidR="00834E34">
        <w:t xml:space="preserve"> deeply,</w:t>
      </w:r>
      <w:r>
        <w:t xml:space="preserve"> and remains free from orthogonal concerns. Finally, the architect solidifies relevance by creating an architecture that emerges and evolves with the deeper understanding of domain experts and developers. All of these steps require an architect who is deeply engaged with the development team and fully invested in the success of the software solution.</w:t>
      </w:r>
      <w:r w:rsidR="004D57A5">
        <w:t xml:space="preserve"> </w:t>
      </w:r>
      <w:r>
        <w:t>A commitment to the principles, patterns</w:t>
      </w:r>
      <w:r w:rsidR="00834E34">
        <w:t>,</w:t>
      </w:r>
      <w:r>
        <w:t xml:space="preserve"> and practices of </w:t>
      </w:r>
      <w:r w:rsidR="00260B7A">
        <w:t>d</w:t>
      </w:r>
      <w:r>
        <w:t>omain-</w:t>
      </w:r>
      <w:r w:rsidR="00260B7A">
        <w:t>d</w:t>
      </w:r>
      <w:r>
        <w:t xml:space="preserve">riven </w:t>
      </w:r>
      <w:r w:rsidR="00260B7A">
        <w:t>d</w:t>
      </w:r>
      <w:r>
        <w:t>esign and emergent architecture can provide the simplest yet most powerful result of all: software that solves a core business problem, adapts to new business needs, and continues to delight users for years to come.</w:t>
      </w:r>
    </w:p>
    <w:p w:rsidR="00000000" w:rsidRDefault="005359F9">
      <w:pPr>
        <w:pStyle w:val="Heading4"/>
        <w:rPr>
          <w:ins w:id="30" w:author="Paul" w:date="2010-02-08T09:33:00Z"/>
        </w:rPr>
        <w:pPrChange w:id="31" w:author="Paul" w:date="2010-02-08T09:34:00Z">
          <w:pPr>
            <w:pStyle w:val="Text"/>
          </w:pPr>
        </w:pPrChange>
      </w:pPr>
      <w:ins w:id="32" w:author="Paul" w:date="2010-02-08T09:33:00Z">
        <w:r>
          <w:t>Acknowledgements</w:t>
        </w:r>
      </w:ins>
    </w:p>
    <w:p w:rsidR="005359F9" w:rsidRDefault="005359F9" w:rsidP="002715D3">
      <w:pPr>
        <w:pStyle w:val="Text"/>
        <w:rPr>
          <w:ins w:id="33" w:author="Paul" w:date="2010-02-08T09:34:00Z"/>
        </w:rPr>
      </w:pPr>
    </w:p>
    <w:p w:rsidR="005359F9" w:rsidRDefault="005359F9" w:rsidP="002715D3">
      <w:pPr>
        <w:pStyle w:val="Text"/>
      </w:pPr>
      <w:ins w:id="34" w:author="Paul" w:date="2010-02-08T09:34:00Z">
        <w:r w:rsidRPr="005359F9">
          <w:t xml:space="preserve">Thank you to Eoin Woods, Vaughn Vernon, Jeffrey Palermo, and Dan Haywood </w:t>
        </w:r>
      </w:ins>
      <w:ins w:id="35" w:author="Paul" w:date="2010-02-08T09:35:00Z">
        <w:r w:rsidR="001F3E69">
          <w:t xml:space="preserve">for providing </w:t>
        </w:r>
      </w:ins>
      <w:ins w:id="36" w:author="Paul" w:date="2010-02-08T09:34:00Z">
        <w:r w:rsidRPr="005359F9">
          <w:t>valuable feedback</w:t>
        </w:r>
      </w:ins>
      <w:ins w:id="37" w:author="Paul" w:date="2010-02-08T09:35:00Z">
        <w:r w:rsidR="001F3E69">
          <w:t xml:space="preserve"> on </w:t>
        </w:r>
        <w:r w:rsidR="001F3E69">
          <w:t xml:space="preserve">the </w:t>
        </w:r>
        <w:r w:rsidR="001F3E69" w:rsidRPr="005359F9">
          <w:t>draft manuscript</w:t>
        </w:r>
      </w:ins>
      <w:ins w:id="38" w:author="Paul" w:date="2010-02-08T09:34:00Z">
        <w:r w:rsidRPr="005359F9">
          <w:t>.</w:t>
        </w:r>
      </w:ins>
    </w:p>
    <w:p w:rsidR="005359F9" w:rsidRDefault="005359F9" w:rsidP="002715D3">
      <w:pPr>
        <w:pStyle w:val="Heading4"/>
        <w:rPr>
          <w:ins w:id="39" w:author="Paul" w:date="2010-02-08T09:34:00Z"/>
        </w:rPr>
      </w:pPr>
    </w:p>
    <w:p w:rsidR="002715D3" w:rsidRDefault="002715D3" w:rsidP="002715D3">
      <w:pPr>
        <w:pStyle w:val="Heading4"/>
      </w:pPr>
      <w:r>
        <w:t>References</w:t>
      </w:r>
    </w:p>
    <w:p w:rsidR="00093F9C" w:rsidRDefault="00260B7A" w:rsidP="00035E9D">
      <w:pPr>
        <w:pStyle w:val="NumberedList1"/>
        <w:numPr>
          <w:ilvl w:val="0"/>
          <w:numId w:val="12"/>
        </w:numPr>
      </w:pPr>
      <w:bookmarkStart w:id="40" w:name="_Ref252550068"/>
      <w:r w:rsidRPr="002F301C">
        <w:t>Evans</w:t>
      </w:r>
      <w:r>
        <w:t>,</w:t>
      </w:r>
      <w:r w:rsidRPr="002F301C">
        <w:t xml:space="preserve"> Eric</w:t>
      </w:r>
      <w:r>
        <w:t>.</w:t>
      </w:r>
      <w:r w:rsidR="00093F9C">
        <w:t xml:space="preserve"> </w:t>
      </w:r>
      <w:r w:rsidR="00093F9C" w:rsidRPr="00557831">
        <w:rPr>
          <w:i/>
          <w:iCs/>
        </w:rPr>
        <w:t>Domain</w:t>
      </w:r>
      <w:r>
        <w:rPr>
          <w:i/>
          <w:iCs/>
        </w:rPr>
        <w:t xml:space="preserve"> </w:t>
      </w:r>
      <w:r w:rsidR="00093F9C" w:rsidRPr="00557831">
        <w:rPr>
          <w:i/>
          <w:iCs/>
        </w:rPr>
        <w:t>Driven Design: Tackling Complexity in the Heart of Software</w:t>
      </w:r>
      <w:r>
        <w:rPr>
          <w:i/>
          <w:iCs/>
        </w:rPr>
        <w:t xml:space="preserve">. </w:t>
      </w:r>
      <w:r w:rsidR="00093F9C" w:rsidRPr="00557831">
        <w:t>Boston</w:t>
      </w:r>
      <w:r>
        <w:t>, MA</w:t>
      </w:r>
      <w:r w:rsidR="00093F9C" w:rsidRPr="00557831">
        <w:t>: Addison</w:t>
      </w:r>
      <w:r>
        <w:t>-</w:t>
      </w:r>
      <w:r w:rsidR="00093F9C" w:rsidRPr="00557831">
        <w:t>Wesley, 2004.</w:t>
      </w:r>
      <w:r w:rsidR="00093F9C">
        <w:t xml:space="preserve"> </w:t>
      </w:r>
      <w:r w:rsidR="000C53AC">
        <w:t>(</w:t>
      </w:r>
      <w:r w:rsidR="00093F9C">
        <w:t xml:space="preserve">For </w:t>
      </w:r>
      <w:r>
        <w:t xml:space="preserve">more </w:t>
      </w:r>
      <w:r w:rsidR="00093F9C">
        <w:t xml:space="preserve">resources on domain-driven design, see </w:t>
      </w:r>
      <w:hyperlink r:id="rId15" w:history="1">
        <w:r w:rsidR="00093F9C" w:rsidRPr="00425ADB">
          <w:rPr>
            <w:rStyle w:val="Hyperlink"/>
          </w:rPr>
          <w:t>http://bit.ly/ddd_resources</w:t>
        </w:r>
      </w:hyperlink>
      <w:r w:rsidR="00093F9C">
        <w:t>.</w:t>
      </w:r>
      <w:bookmarkEnd w:id="40"/>
      <w:r w:rsidR="000C53AC">
        <w:t>)</w:t>
      </w:r>
    </w:p>
    <w:p w:rsidR="00035E9D" w:rsidRDefault="000C53AC" w:rsidP="00035E9D">
      <w:pPr>
        <w:pStyle w:val="NumberedList1"/>
        <w:numPr>
          <w:ilvl w:val="0"/>
          <w:numId w:val="12"/>
        </w:numPr>
      </w:pPr>
      <w:r w:rsidRPr="000C53AC">
        <w:t>Microsoft Corporation.</w:t>
      </w:r>
      <w:r>
        <w:rPr>
          <w:i/>
        </w:rPr>
        <w:t xml:space="preserve"> </w:t>
      </w:r>
      <w:r w:rsidRPr="000C53AC">
        <w:t>“</w:t>
      </w:r>
      <w:hyperlink r:id="rId16" w:history="1">
        <w:r w:rsidRPr="000C53AC">
          <w:rPr>
            <w:rStyle w:val="Hyperlink"/>
          </w:rPr>
          <w:t>Model</w:t>
        </w:r>
      </w:hyperlink>
      <w:r w:rsidRPr="000C53AC">
        <w:t>”</w:t>
      </w:r>
      <w:r>
        <w:t xml:space="preserve"> (definition).</w:t>
      </w:r>
      <w:r w:rsidRPr="000C53AC">
        <w:t xml:space="preserve"> </w:t>
      </w:r>
      <w:r w:rsidR="00035E9D" w:rsidRPr="000C53AC">
        <w:rPr>
          <w:i/>
        </w:rPr>
        <w:t>Encarta World English Dictionary</w:t>
      </w:r>
      <w:r>
        <w:t>, 2009</w:t>
      </w:r>
      <w:r w:rsidRPr="000C53AC">
        <w:t>.</w:t>
      </w:r>
    </w:p>
    <w:p w:rsidR="00035E9D" w:rsidRDefault="00035E9D" w:rsidP="00035E9D">
      <w:pPr>
        <w:pStyle w:val="NumberedList1"/>
        <w:numPr>
          <w:ilvl w:val="0"/>
          <w:numId w:val="12"/>
        </w:numPr>
      </w:pPr>
      <w:bookmarkStart w:id="41" w:name="_Ref252550007"/>
      <w:r>
        <w:t>Ibid.</w:t>
      </w:r>
      <w:bookmarkEnd w:id="41"/>
    </w:p>
    <w:p w:rsidR="00093F9C" w:rsidRDefault="00035E9D" w:rsidP="00035E9D">
      <w:pPr>
        <w:pStyle w:val="NumberedList1"/>
      </w:pPr>
      <w:bookmarkStart w:id="42" w:name="_Ref252549954"/>
      <w:commentRangeStart w:id="43"/>
      <w:r w:rsidRPr="00557831">
        <w:t xml:space="preserve">For more on </w:t>
      </w:r>
      <w:r>
        <w:t>s</w:t>
      </w:r>
      <w:r w:rsidRPr="00557831">
        <w:t>tory</w:t>
      </w:r>
      <w:r>
        <w:t xml:space="preserve"> t</w:t>
      </w:r>
      <w:r w:rsidRPr="00557831">
        <w:t>est</w:t>
      </w:r>
      <w:r>
        <w:t>s,</w:t>
      </w:r>
      <w:r w:rsidRPr="00557831">
        <w:t xml:space="preserve"> see</w:t>
      </w:r>
      <w:r>
        <w:t xml:space="preserve"> </w:t>
      </w:r>
      <w:hyperlink r:id="rId17" w:history="1">
        <w:r w:rsidRPr="00557831">
          <w:rPr>
            <w:rStyle w:val="Hyperlink"/>
          </w:rPr>
          <w:t>http://bit.ly/storytesting</w:t>
        </w:r>
      </w:hyperlink>
      <w:r w:rsidRPr="00557831">
        <w:t>.</w:t>
      </w:r>
      <w:bookmarkEnd w:id="42"/>
    </w:p>
    <w:p w:rsidR="00093F9C" w:rsidRDefault="00780C26" w:rsidP="00035E9D">
      <w:pPr>
        <w:pStyle w:val="NumberedList1"/>
      </w:pPr>
      <w:bookmarkStart w:id="44" w:name="_Ref252549936"/>
      <w:r w:rsidRPr="00557831">
        <w:t>Mugridge</w:t>
      </w:r>
      <w:r>
        <w:t>,</w:t>
      </w:r>
      <w:r w:rsidRPr="00557831">
        <w:t xml:space="preserve"> </w:t>
      </w:r>
      <w:r w:rsidR="00035E9D" w:rsidRPr="00557831">
        <w:t>Rick</w:t>
      </w:r>
      <w:r>
        <w:t>,</w:t>
      </w:r>
      <w:r w:rsidR="00035E9D" w:rsidRPr="00557831">
        <w:t xml:space="preserve"> and Ward Cunningham</w:t>
      </w:r>
      <w:r w:rsidR="000C53AC">
        <w:t>.</w:t>
      </w:r>
      <w:r w:rsidR="00035E9D">
        <w:t xml:space="preserve"> </w:t>
      </w:r>
      <w:r w:rsidR="00035E9D" w:rsidRPr="00780C26">
        <w:rPr>
          <w:i/>
        </w:rPr>
        <w:t>Fit for Developing Software: Framework for Integrated Tests</w:t>
      </w:r>
      <w:r>
        <w:t>.</w:t>
      </w:r>
      <w:r w:rsidR="00035E9D">
        <w:t xml:space="preserve"> </w:t>
      </w:r>
      <w:r>
        <w:t>Upper Saddle River, NJ: Prentice Hall PTR, 2005;</w:t>
      </w:r>
      <w:r w:rsidR="00035E9D" w:rsidRPr="00557831">
        <w:t xml:space="preserve"> 336.</w:t>
      </w:r>
      <w:bookmarkEnd w:id="44"/>
    </w:p>
    <w:p w:rsidR="00093F9C" w:rsidRDefault="00035E9D" w:rsidP="00035E9D">
      <w:pPr>
        <w:pStyle w:val="NumberedList1"/>
      </w:pPr>
      <w:bookmarkStart w:id="45" w:name="_Ref252549894"/>
      <w:r w:rsidRPr="00557831">
        <w:t xml:space="preserve">Adapted from </w:t>
      </w:r>
      <w:r w:rsidR="00780C26">
        <w:t>“</w:t>
      </w:r>
      <w:r w:rsidRPr="00557831">
        <w:t>Agile Testing Matrix</w:t>
      </w:r>
      <w:r w:rsidR="00780C26">
        <w:t>,”</w:t>
      </w:r>
      <w:r w:rsidRPr="00557831">
        <w:t xml:space="preserve"> by Brian Marick, in</w:t>
      </w:r>
      <w:r>
        <w:t xml:space="preserve"> </w:t>
      </w:r>
      <w:r w:rsidRPr="00557831">
        <w:rPr>
          <w:i/>
          <w:iCs/>
        </w:rPr>
        <w:t>Implementing Lean Software Development: From Concept to Cash</w:t>
      </w:r>
      <w:r w:rsidR="00780C26">
        <w:t xml:space="preserve">, </w:t>
      </w:r>
      <w:r w:rsidRPr="00557831">
        <w:t xml:space="preserve">by Mary </w:t>
      </w:r>
      <w:r w:rsidR="00780C26" w:rsidRPr="00557831">
        <w:t xml:space="preserve">Poppendieck </w:t>
      </w:r>
      <w:r w:rsidRPr="00557831">
        <w:t>and T</w:t>
      </w:r>
      <w:r w:rsidR="00780C26">
        <w:t>h</w:t>
      </w:r>
      <w:r w:rsidRPr="00557831">
        <w:t>om</w:t>
      </w:r>
      <w:r w:rsidR="00780C26">
        <w:t>as D.</w:t>
      </w:r>
      <w:r w:rsidRPr="00557831">
        <w:t xml:space="preserve"> Poppendieck (</w:t>
      </w:r>
      <w:r w:rsidR="00780C26">
        <w:t>Upper Saddle River, NJ: Addison-</w:t>
      </w:r>
      <w:r w:rsidRPr="00557831">
        <w:t xml:space="preserve">Wesley, </w:t>
      </w:r>
      <w:r w:rsidRPr="00780C26">
        <w:t>2007)</w:t>
      </w:r>
      <w:r w:rsidRPr="00780C26">
        <w:rPr>
          <w:iCs/>
        </w:rPr>
        <w:t xml:space="preserve">, </w:t>
      </w:r>
      <w:r w:rsidRPr="00780C26">
        <w:t>199</w:t>
      </w:r>
      <w:r w:rsidRPr="00557831">
        <w:t>.</w:t>
      </w:r>
      <w:bookmarkEnd w:id="45"/>
    </w:p>
    <w:p w:rsidR="00093F9C" w:rsidRDefault="00035E9D" w:rsidP="00035E9D">
      <w:pPr>
        <w:pStyle w:val="NumberedList1"/>
      </w:pPr>
      <w:bookmarkStart w:id="46" w:name="_Ref252549863"/>
      <w:r w:rsidRPr="00557831">
        <w:t>Evans, 327.</w:t>
      </w:r>
      <w:bookmarkEnd w:id="46"/>
    </w:p>
    <w:p w:rsidR="00093F9C" w:rsidRDefault="00035E9D" w:rsidP="00035E9D">
      <w:pPr>
        <w:pStyle w:val="NumberedList1"/>
      </w:pPr>
      <w:bookmarkStart w:id="47" w:name="_Ref252549801"/>
      <w:r w:rsidRPr="00557831">
        <w:t>Evans, 415.</w:t>
      </w:r>
      <w:bookmarkEnd w:id="47"/>
    </w:p>
    <w:p w:rsidR="00093F9C" w:rsidRDefault="00035E9D" w:rsidP="00035E9D">
      <w:pPr>
        <w:pStyle w:val="NumberedList1"/>
      </w:pPr>
      <w:bookmarkStart w:id="48" w:name="_Ref252549781"/>
      <w:r w:rsidRPr="00557831">
        <w:t>Jack Reeves</w:t>
      </w:r>
      <w:r>
        <w:t>’</w:t>
      </w:r>
      <w:r w:rsidR="00260B7A">
        <w:t>s</w:t>
      </w:r>
      <w:r w:rsidRPr="00557831">
        <w:t xml:space="preserve"> seminal article </w:t>
      </w:r>
      <w:r>
        <w:t>“</w:t>
      </w:r>
      <w:r w:rsidRPr="00557831">
        <w:t xml:space="preserve">What </w:t>
      </w:r>
      <w:r w:rsidR="00801DE5">
        <w:t>I</w:t>
      </w:r>
      <w:r w:rsidRPr="00557831">
        <w:t>s Software Design?</w:t>
      </w:r>
      <w:r>
        <w:t>”</w:t>
      </w:r>
      <w:r w:rsidRPr="00557831">
        <w:t xml:space="preserve"> is available at</w:t>
      </w:r>
      <w:r>
        <w:t xml:space="preserve"> </w:t>
      </w:r>
      <w:hyperlink r:id="rId18" w:history="1">
        <w:r w:rsidRPr="00557831">
          <w:rPr>
            <w:rStyle w:val="Hyperlink"/>
          </w:rPr>
          <w:t>http://www.developerdotstar.com/mag/articles/reeves_design_main.html</w:t>
        </w:r>
      </w:hyperlink>
      <w:bookmarkEnd w:id="48"/>
      <w:r w:rsidR="00F87CF8">
        <w:t>.</w:t>
      </w:r>
    </w:p>
    <w:p w:rsidR="00093F9C" w:rsidRDefault="00035E9D" w:rsidP="00035E9D">
      <w:pPr>
        <w:pStyle w:val="NumberedList1"/>
      </w:pPr>
      <w:bookmarkStart w:id="49" w:name="_Ref252549716"/>
      <w:r w:rsidRPr="00557831">
        <w:t>See Grady Booch</w:t>
      </w:r>
      <w:r w:rsidR="00F87CF8">
        <w:t>’</w:t>
      </w:r>
      <w:r w:rsidRPr="00557831">
        <w:t>s comments at</w:t>
      </w:r>
      <w:r>
        <w:t xml:space="preserve"> </w:t>
      </w:r>
      <w:hyperlink r:id="rId19" w:history="1">
        <w:r w:rsidRPr="00557831">
          <w:rPr>
            <w:rStyle w:val="Hyperlink"/>
          </w:rPr>
          <w:t>http://www.informit.com/articles/article.aspx?p=1405569</w:t>
        </w:r>
      </w:hyperlink>
      <w:r>
        <w:t>.</w:t>
      </w:r>
      <w:bookmarkEnd w:id="49"/>
    </w:p>
    <w:p w:rsidR="00093F9C" w:rsidRDefault="00643884" w:rsidP="00035E9D">
      <w:pPr>
        <w:pStyle w:val="NumberedList1"/>
      </w:pPr>
      <w:hyperlink r:id="rId20" w:history="1">
        <w:bookmarkStart w:id="50" w:name="_Ref252549677"/>
        <w:r w:rsidR="00035E9D" w:rsidRPr="00557831">
          <w:rPr>
            <w:rStyle w:val="Hyperlink"/>
          </w:rPr>
          <w:t>http://www.gartner.com/it/page.jsp?id=1124112</w:t>
        </w:r>
        <w:bookmarkEnd w:id="50"/>
      </w:hyperlink>
      <w:r w:rsidR="00F87CF8">
        <w:t>.</w:t>
      </w:r>
    </w:p>
    <w:bookmarkStart w:id="51" w:name="_Ref252549633"/>
    <w:p w:rsidR="00F87CF8" w:rsidRDefault="00643884" w:rsidP="00035E9D">
      <w:pPr>
        <w:pStyle w:val="NumberedList1"/>
      </w:pPr>
      <w:r>
        <w:fldChar w:fldCharType="begin"/>
      </w:r>
      <w:r w:rsidR="00035E9D">
        <w:instrText>HYPERLINK "http://jeffreypalermo.com/blog/the-onion-architecture-part-1/"</w:instrText>
      </w:r>
      <w:r>
        <w:fldChar w:fldCharType="separate"/>
      </w:r>
      <w:r w:rsidR="00035E9D" w:rsidRPr="00332824">
        <w:rPr>
          <w:rStyle w:val="Hyperlink"/>
        </w:rPr>
        <w:t>http://jeffreypalermo.com/blog/the-onion-architecture-part-1/</w:t>
      </w:r>
      <w:r>
        <w:fldChar w:fldCharType="end"/>
      </w:r>
      <w:r w:rsidR="00035E9D" w:rsidRPr="00332824">
        <w:t>.</w:t>
      </w:r>
    </w:p>
    <w:p w:rsidR="00093F9C" w:rsidRDefault="008212E0" w:rsidP="00F87CF8">
      <w:pPr>
        <w:pStyle w:val="TextinList1"/>
      </w:pPr>
      <w:r w:rsidRPr="00332824">
        <w:t>Alistair Cockburn</w:t>
      </w:r>
      <w:r>
        <w:t>’s idea of h</w:t>
      </w:r>
      <w:r w:rsidR="00035E9D" w:rsidRPr="00332824">
        <w:t xml:space="preserve">exagonal </w:t>
      </w:r>
      <w:r>
        <w:t>a</w:t>
      </w:r>
      <w:r w:rsidR="00035E9D" w:rsidRPr="00332824">
        <w:t>rchitecture (</w:t>
      </w:r>
      <w:hyperlink r:id="rId21" w:history="1">
        <w:r w:rsidR="00035E9D" w:rsidRPr="00332824">
          <w:rPr>
            <w:rStyle w:val="Hyperlink"/>
          </w:rPr>
          <w:t>http://alistair.cockburn.us/Hexagonal+architecture</w:t>
        </w:r>
      </w:hyperlink>
      <w:r w:rsidR="00035E9D" w:rsidRPr="00332824">
        <w:t>) is similar and predates Palermo</w:t>
      </w:r>
      <w:r w:rsidR="00F87CF8">
        <w:t>’</w:t>
      </w:r>
      <w:r w:rsidR="00035E9D" w:rsidRPr="00332824">
        <w:t>s work.</w:t>
      </w:r>
      <w:bookmarkEnd w:id="51"/>
    </w:p>
    <w:p w:rsidR="00093F9C" w:rsidRDefault="00035E9D" w:rsidP="00035E9D">
      <w:pPr>
        <w:pStyle w:val="NumberedList1"/>
      </w:pPr>
      <w:bookmarkStart w:id="52" w:name="_Ref252549521"/>
      <w:r>
        <w:t>Evans, 335 and 344.</w:t>
      </w:r>
      <w:bookmarkEnd w:id="52"/>
    </w:p>
    <w:commentRangeEnd w:id="43"/>
    <w:p w:rsidR="004D57A5" w:rsidRPr="004D57A5" w:rsidRDefault="005A2AD0" w:rsidP="004D57A5">
      <w:pPr>
        <w:pStyle w:val="Heading6"/>
      </w:pPr>
      <w:r>
        <w:rPr>
          <w:rStyle w:val="CommentReference"/>
          <w:rFonts w:cs="Arial"/>
          <w:b w:val="0"/>
          <w:kern w:val="0"/>
        </w:rPr>
        <w:lastRenderedPageBreak/>
        <w:commentReference w:id="43"/>
      </w:r>
      <w:r w:rsidR="004D57A5" w:rsidRPr="004D57A5">
        <w:t>About the author</w:t>
      </w:r>
      <w:r w:rsidR="004D57A5">
        <w:t>s</w:t>
      </w:r>
    </w:p>
    <w:p w:rsidR="004D57A5" w:rsidRPr="002715D3" w:rsidRDefault="00B82740" w:rsidP="002715D3">
      <w:pPr>
        <w:pStyle w:val="Text"/>
      </w:pPr>
      <w:r w:rsidRPr="00834E34">
        <w:rPr>
          <w:b/>
        </w:rPr>
        <w:t>Brandon Satrom</w:t>
      </w:r>
      <w:r w:rsidRPr="002715D3">
        <w:t xml:space="preserve"> is the Chief Architect with Thought Ascent, Inc., a Microsoft Gold Partner. He blogs at </w:t>
      </w:r>
      <w:hyperlink r:id="rId22" w:history="1">
        <w:r w:rsidR="004D57A5" w:rsidRPr="002715D3">
          <w:rPr>
            <w:rStyle w:val="Hyperlink"/>
          </w:rPr>
          <w:t>www.userinexperience.com</w:t>
        </w:r>
      </w:hyperlink>
      <w:r w:rsidRPr="002715D3">
        <w:t xml:space="preserve"> and can be reached at </w:t>
      </w:r>
      <w:hyperlink r:id="rId23" w:history="1">
        <w:r w:rsidRPr="002715D3">
          <w:rPr>
            <w:rStyle w:val="Hyperlink"/>
          </w:rPr>
          <w:t>bsatrom@gmail.com</w:t>
        </w:r>
      </w:hyperlink>
      <w:r w:rsidRPr="002715D3">
        <w:t>.</w:t>
      </w:r>
    </w:p>
    <w:p w:rsidR="00BB3364" w:rsidRPr="002715D3" w:rsidRDefault="00FB4074" w:rsidP="002715D3">
      <w:pPr>
        <w:pStyle w:val="Text"/>
      </w:pPr>
      <w:r w:rsidRPr="00834E34">
        <w:rPr>
          <w:b/>
        </w:rPr>
        <w:t>Paul Rayner</w:t>
      </w:r>
      <w:r w:rsidRPr="002715D3">
        <w:t xml:space="preserve"> is </w:t>
      </w:r>
      <w:r w:rsidR="004D57A5" w:rsidRPr="002715D3">
        <w:t xml:space="preserve">a </w:t>
      </w:r>
      <w:r w:rsidRPr="002715D3">
        <w:t xml:space="preserve">Solutions Architect and Principal for Virtual Genius, LLC. He blogs at </w:t>
      </w:r>
      <w:hyperlink r:id="rId24" w:history="1">
        <w:r w:rsidR="004D57A5" w:rsidRPr="002715D3">
          <w:rPr>
            <w:rStyle w:val="Hyperlink"/>
          </w:rPr>
          <w:t>www.virtual-genius.com/blog</w:t>
        </w:r>
      </w:hyperlink>
      <w:r w:rsidRPr="002715D3">
        <w:t xml:space="preserve"> and can be reached at </w:t>
      </w:r>
      <w:hyperlink r:id="rId25" w:history="1">
        <w:r w:rsidR="004D57A5" w:rsidRPr="002715D3">
          <w:rPr>
            <w:rStyle w:val="Hyperlink"/>
          </w:rPr>
          <w:t>paul@virtual-genius.com</w:t>
        </w:r>
      </w:hyperlink>
      <w:r w:rsidRPr="002715D3">
        <w:t>.</w:t>
      </w:r>
    </w:p>
    <w:p w:rsidR="004D57A5" w:rsidRPr="002715D3" w:rsidRDefault="004D57A5" w:rsidP="002715D3">
      <w:pPr>
        <w:pStyle w:val="Text"/>
      </w:pPr>
    </w:p>
    <w:sectPr w:rsidR="004D57A5" w:rsidRPr="002715D3" w:rsidSect="00F30C92">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 w:author="Paul" w:date="2010-02-08T09:18:00Z" w:initials="P">
    <w:p w:rsidR="00EA598A" w:rsidRDefault="00EA598A">
      <w:pPr>
        <w:pStyle w:val="CommentText"/>
      </w:pPr>
      <w:r>
        <w:rPr>
          <w:rStyle w:val="CommentReference"/>
        </w:rPr>
        <w:annotationRef/>
      </w:r>
      <w:r>
        <w:t>Why is this lowercased</w:t>
      </w:r>
      <w:r w:rsidR="005A2AD0">
        <w:t xml:space="preserve"> throughout</w:t>
      </w:r>
      <w:r>
        <w:t>?</w:t>
      </w:r>
      <w:r w:rsidR="005A2AD0">
        <w:t xml:space="preserve"> Same goes for Ubiquitous Language and Domain Model. I can understand domain model, but we are treating the other two as names of things.</w:t>
      </w:r>
    </w:p>
  </w:comment>
  <w:comment w:id="2" w:author="Paul" w:date="2010-02-08T09:02:00Z" w:initials="P">
    <w:p w:rsidR="00F65156" w:rsidRDefault="00F65156">
      <w:pPr>
        <w:pStyle w:val="CommentText"/>
      </w:pPr>
      <w:r>
        <w:rPr>
          <w:rStyle w:val="CommentReference"/>
        </w:rPr>
        <w:annotationRef/>
      </w:r>
      <w:r>
        <w:t>This diagram is missing the bottom section on “Translate, Refine, Agree”</w:t>
      </w:r>
    </w:p>
  </w:comment>
  <w:comment w:id="3" w:author="Paul" w:date="2010-02-08T09:04:00Z" w:initials="P">
    <w:p w:rsidR="00F65156" w:rsidRDefault="00F65156">
      <w:pPr>
        <w:pStyle w:val="CommentText"/>
      </w:pPr>
      <w:r>
        <w:rPr>
          <w:rStyle w:val="CommentReference"/>
        </w:rPr>
        <w:annotationRef/>
      </w:r>
      <w:r>
        <w:t xml:space="preserve">I like the other changes in this sentence, but do we really need this comma? Seems to slow down the reading to me. </w:t>
      </w:r>
    </w:p>
  </w:comment>
  <w:comment w:id="5" w:author="Paul" w:date="2010-02-08T09:01:00Z" w:initials="P">
    <w:p w:rsidR="00F65156" w:rsidRDefault="00F65156">
      <w:pPr>
        <w:pStyle w:val="CommentText"/>
      </w:pPr>
      <w:r>
        <w:rPr>
          <w:rStyle w:val="CommentReference"/>
        </w:rPr>
        <w:annotationRef/>
      </w:r>
      <w:r>
        <w:t>This is the name of the book, not just the technique</w:t>
      </w:r>
    </w:p>
  </w:comment>
  <w:comment w:id="22" w:author="Paul" w:date="2010-02-08T09:05:00Z" w:initials="P">
    <w:p w:rsidR="00F65156" w:rsidRDefault="00F65156">
      <w:pPr>
        <w:pStyle w:val="CommentText"/>
      </w:pPr>
      <w:r>
        <w:rPr>
          <w:rStyle w:val="CommentReference"/>
        </w:rPr>
        <w:annotationRef/>
      </w:r>
      <w:r>
        <w:t>I would rather just assert it than state it as a third-person plural belief.</w:t>
      </w:r>
    </w:p>
  </w:comment>
  <w:comment w:id="25" w:author="Paul" w:date="2010-02-08T09:09:00Z" w:initials="P">
    <w:p w:rsidR="00EA598A" w:rsidRDefault="00EA598A">
      <w:pPr>
        <w:pStyle w:val="CommentText"/>
      </w:pPr>
      <w:r>
        <w:t>Not sure about this change: relative pronoun agreement is better with “team,” but  our use of “all” implies plural rather than singular. Seems clunky to me now. I prefer “they” and perhaps the addition of “team members”</w:t>
      </w:r>
    </w:p>
  </w:comment>
  <w:comment w:id="26" w:author="Paul" w:date="2010-02-08T09:14:00Z" w:initials="P">
    <w:p w:rsidR="00EA598A" w:rsidRDefault="00EA598A">
      <w:pPr>
        <w:pStyle w:val="CommentText"/>
      </w:pPr>
      <w:r>
        <w:rPr>
          <w:rStyle w:val="CommentReference"/>
        </w:rPr>
        <w:annotationRef/>
      </w:r>
      <w:r>
        <w:t>This is meant (in part) to contrast what the architect and developers do. Putting the relative clause first perhaps reads a little better, but softens this contrast. Thoughts?</w:t>
      </w:r>
    </w:p>
  </w:comment>
  <w:comment w:id="27" w:author="Paul" w:date="2010-02-08T09:19:00Z" w:initials="P">
    <w:p w:rsidR="005A2AD0" w:rsidRDefault="005A2AD0">
      <w:pPr>
        <w:pStyle w:val="CommentText"/>
      </w:pPr>
      <w:r>
        <w:rPr>
          <w:rStyle w:val="CommentReference"/>
        </w:rPr>
        <w:annotationRef/>
      </w:r>
      <w:r>
        <w:t>This seems really clunky now. And seems to imply that ALL layered architectures suffer from this problem, which is not true.</w:t>
      </w:r>
    </w:p>
  </w:comment>
  <w:comment w:id="43" w:author="Paul" w:date="2010-02-08T09:24:00Z" w:initials="P">
    <w:p w:rsidR="005A2AD0" w:rsidRDefault="005A2AD0">
      <w:pPr>
        <w:pStyle w:val="CommentText"/>
      </w:pPr>
      <w:r>
        <w:rPr>
          <w:rStyle w:val="CommentReference"/>
        </w:rPr>
        <w:annotationRef/>
      </w:r>
      <w:r>
        <w:t>Looks like the footnote numbering evaporated when converted to endnotes by the editor. I suggest the technical editor fix this and double check for errors.</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95771" w:rsidRDefault="00595771" w:rsidP="0075335A">
      <w:pPr>
        <w:spacing w:after="0" w:line="240" w:lineRule="auto"/>
      </w:pPr>
      <w:r>
        <w:separator/>
      </w:r>
    </w:p>
  </w:endnote>
  <w:endnote w:type="continuationSeparator" w:id="0">
    <w:p w:rsidR="00595771" w:rsidRDefault="00595771" w:rsidP="0075335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95771" w:rsidRDefault="00595771" w:rsidP="0075335A">
      <w:pPr>
        <w:spacing w:after="0" w:line="240" w:lineRule="auto"/>
      </w:pPr>
      <w:r>
        <w:separator/>
      </w:r>
    </w:p>
  </w:footnote>
  <w:footnote w:type="continuationSeparator" w:id="0">
    <w:p w:rsidR="00595771" w:rsidRDefault="00595771" w:rsidP="0075335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410DA6"/>
    <w:multiLevelType w:val="hybridMultilevel"/>
    <w:tmpl w:val="BB2E5578"/>
    <w:lvl w:ilvl="0" w:tplc="2D88131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C50BF6"/>
    <w:multiLevelType w:val="hybridMultilevel"/>
    <w:tmpl w:val="E224145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2BFD4A3F"/>
    <w:multiLevelType w:val="hybridMultilevel"/>
    <w:tmpl w:val="B0AEB758"/>
    <w:lvl w:ilvl="0" w:tplc="CFEC09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1BF3989"/>
    <w:multiLevelType w:val="hybridMultilevel"/>
    <w:tmpl w:val="2800CC92"/>
    <w:lvl w:ilvl="0" w:tplc="E166AFA6">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353B4B26"/>
    <w:multiLevelType w:val="hybridMultilevel"/>
    <w:tmpl w:val="F6ACB44E"/>
    <w:lvl w:ilvl="0" w:tplc="2876A9F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6E35554"/>
    <w:multiLevelType w:val="multilevel"/>
    <w:tmpl w:val="90384D2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453D70D5"/>
    <w:multiLevelType w:val="singleLevel"/>
    <w:tmpl w:val="A3EC212E"/>
    <w:lvl w:ilvl="0">
      <w:start w:val="1"/>
      <w:numFmt w:val="bullet"/>
      <w:lvlText w:val=""/>
      <w:lvlJc w:val="left"/>
      <w:pPr>
        <w:tabs>
          <w:tab w:val="num" w:pos="360"/>
        </w:tabs>
        <w:ind w:left="360" w:hanging="360"/>
      </w:pPr>
      <w:rPr>
        <w:rFonts w:ascii="Symbol" w:hAnsi="Symbol" w:hint="default"/>
      </w:rPr>
    </w:lvl>
  </w:abstractNum>
  <w:abstractNum w:abstractNumId="7">
    <w:nsid w:val="5F8F3A9C"/>
    <w:multiLevelType w:val="hybridMultilevel"/>
    <w:tmpl w:val="411426C0"/>
    <w:lvl w:ilvl="0" w:tplc="56A098C0">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BE04C38"/>
    <w:multiLevelType w:val="singleLevel"/>
    <w:tmpl w:val="1B76FDC0"/>
    <w:lvl w:ilvl="0">
      <w:start w:val="1"/>
      <w:numFmt w:val="decimal"/>
      <w:lvlText w:val="%1."/>
      <w:lvlJc w:val="left"/>
      <w:pPr>
        <w:tabs>
          <w:tab w:val="num" w:pos="720"/>
        </w:tabs>
        <w:ind w:left="720" w:hanging="360"/>
      </w:pPr>
    </w:lvl>
  </w:abstractNum>
  <w:abstractNum w:abstractNumId="9">
    <w:nsid w:val="70C804DC"/>
    <w:multiLevelType w:val="singleLevel"/>
    <w:tmpl w:val="1F8A68C4"/>
    <w:lvl w:ilvl="0">
      <w:start w:val="1"/>
      <w:numFmt w:val="bullet"/>
      <w:lvlText w:val=""/>
      <w:lvlJc w:val="left"/>
      <w:pPr>
        <w:tabs>
          <w:tab w:val="num" w:pos="720"/>
        </w:tabs>
        <w:ind w:left="720" w:hanging="360"/>
      </w:pPr>
      <w:rPr>
        <w:rFonts w:ascii="Symbol" w:hAnsi="Symbol" w:hint="default"/>
      </w:rPr>
    </w:lvl>
  </w:abstractNum>
  <w:abstractNum w:abstractNumId="10">
    <w:nsid w:val="71BB74F4"/>
    <w:multiLevelType w:val="singleLevel"/>
    <w:tmpl w:val="532C47BA"/>
    <w:lvl w:ilvl="0">
      <w:start w:val="1"/>
      <w:numFmt w:val="decimal"/>
      <w:lvlText w:val="%1."/>
      <w:lvlJc w:val="left"/>
      <w:pPr>
        <w:tabs>
          <w:tab w:val="num" w:pos="360"/>
        </w:tabs>
        <w:ind w:left="360" w:hanging="360"/>
      </w:pPr>
    </w:lvl>
  </w:abstractNum>
  <w:abstractNum w:abstractNumId="11">
    <w:nsid w:val="743D1D79"/>
    <w:multiLevelType w:val="hybridMultilevel"/>
    <w:tmpl w:val="DAF45810"/>
    <w:lvl w:ilvl="0" w:tplc="C80ACAF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A712154"/>
    <w:multiLevelType w:val="hybridMultilevel"/>
    <w:tmpl w:val="9CC6EB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2"/>
  </w:num>
  <w:num w:numId="5">
    <w:abstractNumId w:val="6"/>
  </w:num>
  <w:num w:numId="6">
    <w:abstractNumId w:val="10"/>
  </w:num>
  <w:num w:numId="7">
    <w:abstractNumId w:val="9"/>
  </w:num>
  <w:num w:numId="8">
    <w:abstractNumId w:val="8"/>
  </w:num>
  <w:num w:numId="9">
    <w:abstractNumId w:val="7"/>
  </w:num>
  <w:num w:numId="10">
    <w:abstractNumId w:val="0"/>
  </w:num>
  <w:num w:numId="11">
    <w:abstractNumId w:val="11"/>
  </w:num>
  <w:num w:numId="12">
    <w:abstractNumId w:val="12"/>
  </w:num>
  <w:num w:numId="13">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attachedTemplate r:id="rId1"/>
  <w:linkStyles/>
  <w:trackRevisions/>
  <w:defaultTabStop w:val="720"/>
  <w:characterSpacingControl w:val="doNotCompress"/>
  <w:footnotePr>
    <w:footnote w:id="-1"/>
    <w:footnote w:id="0"/>
  </w:footnotePr>
  <w:endnotePr>
    <w:endnote w:id="-1"/>
    <w:endnote w:id="0"/>
  </w:endnotePr>
  <w:compat/>
  <w:rsids>
    <w:rsidRoot w:val="00361014"/>
    <w:rsid w:val="000071B1"/>
    <w:rsid w:val="00035E9D"/>
    <w:rsid w:val="000401A2"/>
    <w:rsid w:val="00047116"/>
    <w:rsid w:val="000611DB"/>
    <w:rsid w:val="000769F2"/>
    <w:rsid w:val="0007710D"/>
    <w:rsid w:val="00093F9C"/>
    <w:rsid w:val="000C53AC"/>
    <w:rsid w:val="000D1E6E"/>
    <w:rsid w:val="000D6426"/>
    <w:rsid w:val="000E2CC0"/>
    <w:rsid w:val="000E3639"/>
    <w:rsid w:val="000E3AC4"/>
    <w:rsid w:val="000F58F0"/>
    <w:rsid w:val="00134FBD"/>
    <w:rsid w:val="001373D7"/>
    <w:rsid w:val="00141C1E"/>
    <w:rsid w:val="00146C38"/>
    <w:rsid w:val="00151C3B"/>
    <w:rsid w:val="00155598"/>
    <w:rsid w:val="001679B4"/>
    <w:rsid w:val="00190DA9"/>
    <w:rsid w:val="001965E5"/>
    <w:rsid w:val="001B722F"/>
    <w:rsid w:val="001F3E69"/>
    <w:rsid w:val="00203C2F"/>
    <w:rsid w:val="00222FCF"/>
    <w:rsid w:val="00223202"/>
    <w:rsid w:val="00225C4E"/>
    <w:rsid w:val="00227801"/>
    <w:rsid w:val="0024682C"/>
    <w:rsid w:val="00260B7A"/>
    <w:rsid w:val="002715D3"/>
    <w:rsid w:val="002930DC"/>
    <w:rsid w:val="0029790B"/>
    <w:rsid w:val="00297A2E"/>
    <w:rsid w:val="002A629E"/>
    <w:rsid w:val="002B31DB"/>
    <w:rsid w:val="002D638F"/>
    <w:rsid w:val="00300643"/>
    <w:rsid w:val="00314DD5"/>
    <w:rsid w:val="00332824"/>
    <w:rsid w:val="00334054"/>
    <w:rsid w:val="00343A45"/>
    <w:rsid w:val="00343A76"/>
    <w:rsid w:val="00345A52"/>
    <w:rsid w:val="0035283B"/>
    <w:rsid w:val="00361014"/>
    <w:rsid w:val="00364F95"/>
    <w:rsid w:val="00365B4D"/>
    <w:rsid w:val="003808BE"/>
    <w:rsid w:val="003B60CA"/>
    <w:rsid w:val="003E7208"/>
    <w:rsid w:val="003F6494"/>
    <w:rsid w:val="00425ADB"/>
    <w:rsid w:val="00434BA6"/>
    <w:rsid w:val="004458F6"/>
    <w:rsid w:val="00447A5E"/>
    <w:rsid w:val="00463A9A"/>
    <w:rsid w:val="00477D14"/>
    <w:rsid w:val="00490CA8"/>
    <w:rsid w:val="0049151F"/>
    <w:rsid w:val="00491530"/>
    <w:rsid w:val="0049345B"/>
    <w:rsid w:val="00497C85"/>
    <w:rsid w:val="004B1587"/>
    <w:rsid w:val="004C3141"/>
    <w:rsid w:val="004D57A5"/>
    <w:rsid w:val="00511359"/>
    <w:rsid w:val="005151D6"/>
    <w:rsid w:val="005359F9"/>
    <w:rsid w:val="00547EF9"/>
    <w:rsid w:val="00557831"/>
    <w:rsid w:val="00564210"/>
    <w:rsid w:val="0056511D"/>
    <w:rsid w:val="005736EE"/>
    <w:rsid w:val="00586F55"/>
    <w:rsid w:val="00595771"/>
    <w:rsid w:val="005A2AD0"/>
    <w:rsid w:val="005E0F35"/>
    <w:rsid w:val="00602746"/>
    <w:rsid w:val="00602990"/>
    <w:rsid w:val="00613C54"/>
    <w:rsid w:val="00643884"/>
    <w:rsid w:val="00651583"/>
    <w:rsid w:val="00691FF9"/>
    <w:rsid w:val="006C7800"/>
    <w:rsid w:val="006D795C"/>
    <w:rsid w:val="006E39BD"/>
    <w:rsid w:val="00706C82"/>
    <w:rsid w:val="00707F75"/>
    <w:rsid w:val="00725D39"/>
    <w:rsid w:val="00726E16"/>
    <w:rsid w:val="00734C2D"/>
    <w:rsid w:val="00752488"/>
    <w:rsid w:val="0075335A"/>
    <w:rsid w:val="007653FF"/>
    <w:rsid w:val="00765C14"/>
    <w:rsid w:val="00780C26"/>
    <w:rsid w:val="00784BA9"/>
    <w:rsid w:val="00785955"/>
    <w:rsid w:val="007A23C0"/>
    <w:rsid w:val="007E2943"/>
    <w:rsid w:val="007E385C"/>
    <w:rsid w:val="00801213"/>
    <w:rsid w:val="00801DE5"/>
    <w:rsid w:val="008212E0"/>
    <w:rsid w:val="00834E34"/>
    <w:rsid w:val="00856045"/>
    <w:rsid w:val="008A63CB"/>
    <w:rsid w:val="008B5C7B"/>
    <w:rsid w:val="008C0E15"/>
    <w:rsid w:val="008D13CB"/>
    <w:rsid w:val="008D20A4"/>
    <w:rsid w:val="008F7A6F"/>
    <w:rsid w:val="00905192"/>
    <w:rsid w:val="00905A18"/>
    <w:rsid w:val="00941CC6"/>
    <w:rsid w:val="0094256E"/>
    <w:rsid w:val="009537D7"/>
    <w:rsid w:val="00973C16"/>
    <w:rsid w:val="00987A4B"/>
    <w:rsid w:val="00992362"/>
    <w:rsid w:val="009C438B"/>
    <w:rsid w:val="009F65EE"/>
    <w:rsid w:val="00A011D6"/>
    <w:rsid w:val="00A04E9D"/>
    <w:rsid w:val="00A50188"/>
    <w:rsid w:val="00A52030"/>
    <w:rsid w:val="00A601F5"/>
    <w:rsid w:val="00A738AA"/>
    <w:rsid w:val="00AA37C4"/>
    <w:rsid w:val="00AB744B"/>
    <w:rsid w:val="00AD7EAB"/>
    <w:rsid w:val="00AE7E7A"/>
    <w:rsid w:val="00AF399C"/>
    <w:rsid w:val="00B15B01"/>
    <w:rsid w:val="00B57855"/>
    <w:rsid w:val="00B6020D"/>
    <w:rsid w:val="00B650AE"/>
    <w:rsid w:val="00B72BF9"/>
    <w:rsid w:val="00B82740"/>
    <w:rsid w:val="00B83B08"/>
    <w:rsid w:val="00B84DA6"/>
    <w:rsid w:val="00B9042E"/>
    <w:rsid w:val="00B97100"/>
    <w:rsid w:val="00BA5C0F"/>
    <w:rsid w:val="00BB3364"/>
    <w:rsid w:val="00BB47A5"/>
    <w:rsid w:val="00BD0E5B"/>
    <w:rsid w:val="00BE069E"/>
    <w:rsid w:val="00BF7616"/>
    <w:rsid w:val="00C17A05"/>
    <w:rsid w:val="00C2611F"/>
    <w:rsid w:val="00C51D2E"/>
    <w:rsid w:val="00C5522F"/>
    <w:rsid w:val="00C66B09"/>
    <w:rsid w:val="00C80731"/>
    <w:rsid w:val="00C84ED8"/>
    <w:rsid w:val="00C96EAA"/>
    <w:rsid w:val="00CC1392"/>
    <w:rsid w:val="00CC3464"/>
    <w:rsid w:val="00D36D23"/>
    <w:rsid w:val="00D4375E"/>
    <w:rsid w:val="00D666B9"/>
    <w:rsid w:val="00D77A58"/>
    <w:rsid w:val="00DA7A54"/>
    <w:rsid w:val="00DC4B4B"/>
    <w:rsid w:val="00E040A9"/>
    <w:rsid w:val="00E23096"/>
    <w:rsid w:val="00E41CEB"/>
    <w:rsid w:val="00E44494"/>
    <w:rsid w:val="00E5681D"/>
    <w:rsid w:val="00EA598A"/>
    <w:rsid w:val="00EC1C16"/>
    <w:rsid w:val="00ED0097"/>
    <w:rsid w:val="00EE7842"/>
    <w:rsid w:val="00EF1CF6"/>
    <w:rsid w:val="00F03E60"/>
    <w:rsid w:val="00F03EF1"/>
    <w:rsid w:val="00F17490"/>
    <w:rsid w:val="00F200ED"/>
    <w:rsid w:val="00F23233"/>
    <w:rsid w:val="00F30C92"/>
    <w:rsid w:val="00F428FC"/>
    <w:rsid w:val="00F65156"/>
    <w:rsid w:val="00F86C22"/>
    <w:rsid w:val="00F87CF8"/>
    <w:rsid w:val="00FB407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index 1" w:uiPriority="0"/>
    <w:lsdException w:name="index 2" w:uiPriority="0"/>
    <w:lsdException w:name="index 3" w:uiPriority="0"/>
    <w:lsdException w:name="toc 1" w:uiPriority="0"/>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index heading" w:uiPriority="0"/>
    <w:lsdException w:name="caption" w:uiPriority="35" w:qFormat="1"/>
    <w:lsdException w:name="footnote reference" w:uiPriority="0"/>
    <w:lsdException w:name="annotation reference" w:uiPriority="0"/>
    <w:lsdException w:name="Title" w:semiHidden="0" w:uiPriority="10" w:unhideWhenUsed="0" w:qFormat="1"/>
    <w:lsdException w:name="Default Paragraph Fon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APPLY ANOTHER STYLE"/>
    <w:qFormat/>
    <w:rsid w:val="004D57A5"/>
    <w:pPr>
      <w:spacing w:before="60" w:after="60" w:line="260" w:lineRule="exact"/>
    </w:pPr>
    <w:rPr>
      <w:rFonts w:ascii="Verdana" w:eastAsia="Times New Roman" w:hAnsi="Verdana" w:cs="Times New Roman"/>
      <w:color w:val="000000"/>
      <w:sz w:val="20"/>
      <w:szCs w:val="20"/>
    </w:rPr>
  </w:style>
  <w:style w:type="paragraph" w:styleId="Heading1">
    <w:name w:val="heading 1"/>
    <w:aliases w:val="h1,Level 1 Topic Heading"/>
    <w:next w:val="Text"/>
    <w:link w:val="Heading1Char"/>
    <w:qFormat/>
    <w:rsid w:val="004D57A5"/>
    <w:pPr>
      <w:keepNext/>
      <w:spacing w:before="180" w:after="60" w:line="400" w:lineRule="exact"/>
      <w:outlineLvl w:val="0"/>
    </w:pPr>
    <w:rPr>
      <w:rFonts w:ascii="Verdana" w:eastAsia="Times New Roman" w:hAnsi="Verdana" w:cs="Times New Roman"/>
      <w:b/>
      <w:color w:val="000000"/>
      <w:kern w:val="24"/>
      <w:sz w:val="36"/>
      <w:szCs w:val="20"/>
    </w:rPr>
  </w:style>
  <w:style w:type="paragraph" w:styleId="Heading2">
    <w:name w:val="heading 2"/>
    <w:aliases w:val="h2,Level 2 Topic Heading"/>
    <w:basedOn w:val="Heading1"/>
    <w:next w:val="Text"/>
    <w:link w:val="Heading2Char"/>
    <w:qFormat/>
    <w:rsid w:val="004D57A5"/>
    <w:pPr>
      <w:outlineLvl w:val="1"/>
    </w:pPr>
    <w:rPr>
      <w:color w:val="808080"/>
    </w:rPr>
  </w:style>
  <w:style w:type="paragraph" w:styleId="Heading3">
    <w:name w:val="heading 3"/>
    <w:aliases w:val="h3,Level 3 Topic Heading"/>
    <w:basedOn w:val="Heading1"/>
    <w:next w:val="Text"/>
    <w:link w:val="Heading3Char"/>
    <w:qFormat/>
    <w:rsid w:val="004D57A5"/>
    <w:pPr>
      <w:outlineLvl w:val="2"/>
    </w:pPr>
    <w:rPr>
      <w:color w:val="C0C0C0"/>
    </w:rPr>
  </w:style>
  <w:style w:type="paragraph" w:styleId="Heading4">
    <w:name w:val="heading 4"/>
    <w:aliases w:val="h4,First Subheading"/>
    <w:basedOn w:val="Heading1"/>
    <w:next w:val="Text"/>
    <w:link w:val="Heading4Char"/>
    <w:qFormat/>
    <w:rsid w:val="004D57A5"/>
    <w:pPr>
      <w:spacing w:line="320" w:lineRule="exact"/>
      <w:outlineLvl w:val="3"/>
    </w:pPr>
    <w:rPr>
      <w:sz w:val="28"/>
    </w:rPr>
  </w:style>
  <w:style w:type="paragraph" w:styleId="Heading5">
    <w:name w:val="heading 5"/>
    <w:aliases w:val="h5,Second Subheading"/>
    <w:basedOn w:val="Heading1"/>
    <w:next w:val="Text"/>
    <w:link w:val="Heading5Char"/>
    <w:qFormat/>
    <w:rsid w:val="004D57A5"/>
    <w:pPr>
      <w:spacing w:line="300" w:lineRule="exact"/>
      <w:outlineLvl w:val="4"/>
    </w:pPr>
    <w:rPr>
      <w:sz w:val="26"/>
    </w:rPr>
  </w:style>
  <w:style w:type="paragraph" w:styleId="Heading6">
    <w:name w:val="heading 6"/>
    <w:aliases w:val="h6,Third Subheading"/>
    <w:basedOn w:val="Heading1"/>
    <w:next w:val="Text"/>
    <w:link w:val="Heading6Char"/>
    <w:qFormat/>
    <w:rsid w:val="004D57A5"/>
    <w:pPr>
      <w:spacing w:line="240" w:lineRule="exact"/>
      <w:outlineLvl w:val="5"/>
    </w:pPr>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
    <w:name w:val="Text"/>
    <w:aliases w:val="t"/>
    <w:autoRedefine/>
    <w:qFormat/>
    <w:rsid w:val="002715D3"/>
    <w:pPr>
      <w:spacing w:before="60" w:after="60" w:line="260" w:lineRule="exact"/>
    </w:pPr>
    <w:rPr>
      <w:rFonts w:ascii="Verdana" w:eastAsia="Times New Roman" w:hAnsi="Verdana" w:cs="Arial"/>
      <w:color w:val="000000"/>
      <w:sz w:val="20"/>
      <w:szCs w:val="20"/>
    </w:rPr>
  </w:style>
  <w:style w:type="character" w:customStyle="1" w:styleId="Heading1Char">
    <w:name w:val="Heading 1 Char"/>
    <w:aliases w:val="h1 Char,Level 1 Topic Heading Char"/>
    <w:basedOn w:val="DefaultParagraphFont"/>
    <w:link w:val="Heading1"/>
    <w:rsid w:val="00EC1C16"/>
    <w:rPr>
      <w:rFonts w:ascii="Verdana" w:eastAsia="Times New Roman" w:hAnsi="Verdana" w:cs="Times New Roman"/>
      <w:b/>
      <w:color w:val="000000"/>
      <w:kern w:val="24"/>
      <w:sz w:val="36"/>
      <w:szCs w:val="20"/>
    </w:rPr>
  </w:style>
  <w:style w:type="character" w:customStyle="1" w:styleId="Heading2Char">
    <w:name w:val="Heading 2 Char"/>
    <w:aliases w:val="h2 Char,Level 2 Topic Heading Char"/>
    <w:basedOn w:val="DefaultParagraphFont"/>
    <w:link w:val="Heading2"/>
    <w:rsid w:val="00EC1C16"/>
    <w:rPr>
      <w:rFonts w:ascii="Verdana" w:eastAsia="Times New Roman" w:hAnsi="Verdana" w:cs="Times New Roman"/>
      <w:b/>
      <w:color w:val="808080"/>
      <w:kern w:val="24"/>
      <w:sz w:val="36"/>
      <w:szCs w:val="20"/>
    </w:rPr>
  </w:style>
  <w:style w:type="character" w:customStyle="1" w:styleId="Heading3Char">
    <w:name w:val="Heading 3 Char"/>
    <w:aliases w:val="h3 Char,Level 3 Topic Heading Char"/>
    <w:basedOn w:val="DefaultParagraphFont"/>
    <w:link w:val="Heading3"/>
    <w:rsid w:val="00EC1C16"/>
    <w:rPr>
      <w:rFonts w:ascii="Verdana" w:eastAsia="Times New Roman" w:hAnsi="Verdana" w:cs="Times New Roman"/>
      <w:b/>
      <w:color w:val="C0C0C0"/>
      <w:kern w:val="24"/>
      <w:sz w:val="36"/>
      <w:szCs w:val="20"/>
    </w:rPr>
  </w:style>
  <w:style w:type="character" w:customStyle="1" w:styleId="Heading4Char">
    <w:name w:val="Heading 4 Char"/>
    <w:aliases w:val="h4 Char,First Subheading Char"/>
    <w:basedOn w:val="DefaultParagraphFont"/>
    <w:link w:val="Heading4"/>
    <w:rsid w:val="00EC1C16"/>
    <w:rPr>
      <w:rFonts w:ascii="Verdana" w:eastAsia="Times New Roman" w:hAnsi="Verdana" w:cs="Times New Roman"/>
      <w:b/>
      <w:color w:val="000000"/>
      <w:kern w:val="24"/>
      <w:sz w:val="28"/>
      <w:szCs w:val="20"/>
    </w:rPr>
  </w:style>
  <w:style w:type="character" w:customStyle="1" w:styleId="Heading5Char">
    <w:name w:val="Heading 5 Char"/>
    <w:aliases w:val="h5 Char,Second Subheading Char"/>
    <w:basedOn w:val="DefaultParagraphFont"/>
    <w:link w:val="Heading5"/>
    <w:rsid w:val="00EC1C16"/>
    <w:rPr>
      <w:rFonts w:ascii="Verdana" w:eastAsia="Times New Roman" w:hAnsi="Verdana" w:cs="Times New Roman"/>
      <w:b/>
      <w:color w:val="000000"/>
      <w:kern w:val="24"/>
      <w:sz w:val="26"/>
      <w:szCs w:val="20"/>
    </w:rPr>
  </w:style>
  <w:style w:type="character" w:customStyle="1" w:styleId="Heading6Char">
    <w:name w:val="Heading 6 Char"/>
    <w:aliases w:val="h6 Char,Third Subheading Char"/>
    <w:basedOn w:val="DefaultParagraphFont"/>
    <w:link w:val="Heading6"/>
    <w:rsid w:val="00EC1C16"/>
    <w:rPr>
      <w:rFonts w:ascii="Verdana" w:eastAsia="Times New Roman" w:hAnsi="Verdana" w:cs="Times New Roman"/>
      <w:b/>
      <w:color w:val="000000"/>
      <w:kern w:val="24"/>
      <w:sz w:val="20"/>
      <w:szCs w:val="20"/>
    </w:rPr>
  </w:style>
  <w:style w:type="paragraph" w:styleId="ListParagraph">
    <w:name w:val="List Paragraph"/>
    <w:basedOn w:val="Normal"/>
    <w:uiPriority w:val="34"/>
    <w:qFormat/>
    <w:rsid w:val="00992362"/>
    <w:pPr>
      <w:ind w:left="720"/>
      <w:contextualSpacing/>
    </w:pPr>
  </w:style>
  <w:style w:type="character" w:styleId="Hyperlink">
    <w:name w:val="Hyperlink"/>
    <w:basedOn w:val="DefaultParagraphFont"/>
    <w:uiPriority w:val="99"/>
    <w:unhideWhenUsed/>
    <w:rsid w:val="00B72BF9"/>
    <w:rPr>
      <w:color w:val="0000FF" w:themeColor="hyperlink"/>
      <w:u w:val="single"/>
    </w:rPr>
  </w:style>
  <w:style w:type="paragraph" w:styleId="BalloonText">
    <w:name w:val="Balloon Text"/>
    <w:basedOn w:val="Normal"/>
    <w:link w:val="BalloonTextChar"/>
    <w:uiPriority w:val="99"/>
    <w:semiHidden/>
    <w:unhideWhenUsed/>
    <w:rsid w:val="000E2C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2CC0"/>
    <w:rPr>
      <w:rFonts w:ascii="Tahoma" w:hAnsi="Tahoma" w:cs="Tahoma"/>
      <w:sz w:val="16"/>
      <w:szCs w:val="16"/>
    </w:rPr>
  </w:style>
  <w:style w:type="paragraph" w:styleId="FootnoteText">
    <w:name w:val="footnote text"/>
    <w:aliases w:val="ft,Used by Word for text of Help footnotes"/>
    <w:basedOn w:val="Text"/>
    <w:link w:val="FootnoteTextChar"/>
    <w:semiHidden/>
    <w:rsid w:val="004D57A5"/>
    <w:rPr>
      <w:color w:val="FF0000"/>
    </w:rPr>
  </w:style>
  <w:style w:type="character" w:customStyle="1" w:styleId="FootnoteTextChar">
    <w:name w:val="Footnote Text Char"/>
    <w:aliases w:val="ft Char,Used by Word for text of Help footnotes Char"/>
    <w:basedOn w:val="DefaultParagraphFont"/>
    <w:link w:val="FootnoteText"/>
    <w:semiHidden/>
    <w:rsid w:val="0075335A"/>
    <w:rPr>
      <w:rFonts w:ascii="Verdana" w:eastAsia="Times New Roman" w:hAnsi="Verdana" w:cs="Times New Roman"/>
      <w:color w:val="FF0000"/>
      <w:sz w:val="20"/>
      <w:szCs w:val="20"/>
    </w:rPr>
  </w:style>
  <w:style w:type="character" w:styleId="FootnoteReference">
    <w:name w:val="footnote reference"/>
    <w:aliases w:val="fr,Used by Word for Help footnote symbols"/>
    <w:basedOn w:val="DefaultParagraphFont"/>
    <w:semiHidden/>
    <w:rsid w:val="004D57A5"/>
    <w:rPr>
      <w:color w:val="FF0000"/>
      <w:vertAlign w:val="superscript"/>
    </w:rPr>
  </w:style>
  <w:style w:type="character" w:styleId="CommentReference">
    <w:name w:val="annotation reference"/>
    <w:aliases w:val="cr,Used by Word to flag author queries"/>
    <w:basedOn w:val="DefaultParagraphFont"/>
    <w:semiHidden/>
    <w:rsid w:val="004D57A5"/>
  </w:style>
  <w:style w:type="paragraph" w:styleId="CommentText">
    <w:name w:val="annotation text"/>
    <w:aliases w:val="ct,Used by Word for text of author queries"/>
    <w:basedOn w:val="Text"/>
    <w:link w:val="CommentTextChar"/>
    <w:semiHidden/>
    <w:rsid w:val="004D57A5"/>
  </w:style>
  <w:style w:type="character" w:customStyle="1" w:styleId="CommentTextChar">
    <w:name w:val="Comment Text Char"/>
    <w:aliases w:val="ct Char,Used by Word for text of author queries Char"/>
    <w:basedOn w:val="DefaultParagraphFont"/>
    <w:link w:val="CommentText"/>
    <w:semiHidden/>
    <w:rsid w:val="007653FF"/>
    <w:rPr>
      <w:rFonts w:ascii="Verdana" w:eastAsia="Times New Roman" w:hAnsi="Verdana"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7653FF"/>
    <w:rPr>
      <w:b/>
      <w:bCs/>
    </w:rPr>
  </w:style>
  <w:style w:type="character" w:customStyle="1" w:styleId="CommentSubjectChar">
    <w:name w:val="Comment Subject Char"/>
    <w:basedOn w:val="CommentTextChar"/>
    <w:link w:val="CommentSubject"/>
    <w:uiPriority w:val="99"/>
    <w:semiHidden/>
    <w:rsid w:val="007653FF"/>
    <w:rPr>
      <w:b/>
      <w:bCs/>
      <w:sz w:val="20"/>
      <w:szCs w:val="20"/>
    </w:rPr>
  </w:style>
  <w:style w:type="paragraph" w:styleId="Revision">
    <w:name w:val="Revision"/>
    <w:hidden/>
    <w:uiPriority w:val="99"/>
    <w:semiHidden/>
    <w:rsid w:val="007653FF"/>
    <w:pPr>
      <w:spacing w:after="0" w:line="240" w:lineRule="auto"/>
    </w:pPr>
  </w:style>
  <w:style w:type="character" w:styleId="FollowedHyperlink">
    <w:name w:val="FollowedHyperlink"/>
    <w:basedOn w:val="DefaultParagraphFont"/>
    <w:uiPriority w:val="99"/>
    <w:semiHidden/>
    <w:unhideWhenUsed/>
    <w:rsid w:val="00FB4074"/>
    <w:rPr>
      <w:color w:val="800080" w:themeColor="followedHyperlink"/>
      <w:u w:val="single"/>
    </w:rPr>
  </w:style>
  <w:style w:type="paragraph" w:styleId="EndnoteText">
    <w:name w:val="endnote text"/>
    <w:basedOn w:val="Normal"/>
    <w:link w:val="EndnoteTextChar"/>
    <w:uiPriority w:val="99"/>
    <w:semiHidden/>
    <w:unhideWhenUsed/>
    <w:rsid w:val="00557831"/>
    <w:pPr>
      <w:spacing w:after="0" w:line="240" w:lineRule="auto"/>
    </w:pPr>
  </w:style>
  <w:style w:type="character" w:customStyle="1" w:styleId="EndnoteTextChar">
    <w:name w:val="Endnote Text Char"/>
    <w:basedOn w:val="DefaultParagraphFont"/>
    <w:link w:val="EndnoteText"/>
    <w:uiPriority w:val="99"/>
    <w:semiHidden/>
    <w:rsid w:val="00557831"/>
    <w:rPr>
      <w:sz w:val="20"/>
      <w:szCs w:val="20"/>
    </w:rPr>
  </w:style>
  <w:style w:type="character" w:styleId="EndnoteReference">
    <w:name w:val="endnote reference"/>
    <w:basedOn w:val="DefaultParagraphFont"/>
    <w:uiPriority w:val="99"/>
    <w:semiHidden/>
    <w:unhideWhenUsed/>
    <w:rsid w:val="00557831"/>
    <w:rPr>
      <w:vertAlign w:val="superscript"/>
    </w:rPr>
  </w:style>
  <w:style w:type="paragraph" w:customStyle="1" w:styleId="Figure">
    <w:name w:val="Figure"/>
    <w:aliases w:val="fig"/>
    <w:basedOn w:val="Text"/>
    <w:next w:val="Text"/>
    <w:rsid w:val="004D57A5"/>
    <w:pPr>
      <w:spacing w:after="180" w:line="240" w:lineRule="auto"/>
    </w:pPr>
  </w:style>
  <w:style w:type="paragraph" w:customStyle="1" w:styleId="Code">
    <w:name w:val="Code"/>
    <w:aliases w:val="c"/>
    <w:rsid w:val="004D57A5"/>
    <w:pPr>
      <w:spacing w:after="60" w:line="300" w:lineRule="exact"/>
    </w:pPr>
    <w:rPr>
      <w:rFonts w:ascii="Courier New" w:eastAsia="Times New Roman" w:hAnsi="Courier New" w:cs="Times New Roman"/>
      <w:noProof/>
      <w:color w:val="000000"/>
      <w:sz w:val="20"/>
      <w:szCs w:val="20"/>
    </w:rPr>
  </w:style>
  <w:style w:type="paragraph" w:customStyle="1" w:styleId="Label">
    <w:name w:val="Label"/>
    <w:aliases w:val="l"/>
    <w:basedOn w:val="Text"/>
    <w:next w:val="Text"/>
    <w:rsid w:val="004D57A5"/>
    <w:rPr>
      <w:b/>
    </w:rPr>
  </w:style>
  <w:style w:type="paragraph" w:customStyle="1" w:styleId="TextinList1">
    <w:name w:val="Text in List 1"/>
    <w:aliases w:val="t1"/>
    <w:basedOn w:val="Text"/>
    <w:rsid w:val="004D57A5"/>
    <w:pPr>
      <w:ind w:left="360"/>
    </w:pPr>
  </w:style>
  <w:style w:type="paragraph" w:customStyle="1" w:styleId="BulletedList1">
    <w:name w:val="Bulleted List 1"/>
    <w:aliases w:val="bl1"/>
    <w:basedOn w:val="TextinList1"/>
    <w:rsid w:val="004D57A5"/>
    <w:pPr>
      <w:ind w:hanging="360"/>
    </w:pPr>
  </w:style>
  <w:style w:type="paragraph" w:customStyle="1" w:styleId="NumberedList1">
    <w:name w:val="Numbered List 1"/>
    <w:aliases w:val="nl1"/>
    <w:basedOn w:val="TextinList1"/>
    <w:autoRedefine/>
    <w:qFormat/>
    <w:rsid w:val="00035E9D"/>
    <w:pPr>
      <w:ind w:hanging="360"/>
    </w:pPr>
  </w:style>
  <w:style w:type="paragraph" w:styleId="Index1">
    <w:name w:val="index 1"/>
    <w:aliases w:val="idx1"/>
    <w:basedOn w:val="Text"/>
    <w:semiHidden/>
    <w:rsid w:val="004D57A5"/>
    <w:pPr>
      <w:spacing w:line="220" w:lineRule="exact"/>
      <w:ind w:left="180" w:hanging="180"/>
    </w:pPr>
    <w:rPr>
      <w:color w:val="800000"/>
      <w:sz w:val="16"/>
    </w:rPr>
  </w:style>
  <w:style w:type="paragraph" w:styleId="IndexHeading">
    <w:name w:val="index heading"/>
    <w:aliases w:val="ih"/>
    <w:basedOn w:val="Heading1"/>
    <w:next w:val="Index1"/>
    <w:semiHidden/>
    <w:rsid w:val="004D57A5"/>
    <w:pPr>
      <w:spacing w:line="300" w:lineRule="exact"/>
      <w:outlineLvl w:val="4"/>
    </w:pPr>
    <w:rPr>
      <w:color w:val="800000"/>
      <w:sz w:val="26"/>
    </w:rPr>
  </w:style>
  <w:style w:type="paragraph" w:styleId="TOC1">
    <w:name w:val="toc 1"/>
    <w:aliases w:val="toc1"/>
    <w:basedOn w:val="Heading1"/>
    <w:semiHidden/>
    <w:rsid w:val="004D57A5"/>
    <w:pPr>
      <w:tabs>
        <w:tab w:val="left" w:pos="360"/>
      </w:tabs>
      <w:spacing w:before="60" w:line="240" w:lineRule="exact"/>
      <w:outlineLvl w:val="9"/>
    </w:pPr>
    <w:rPr>
      <w:b w:val="0"/>
      <w:color w:val="800000"/>
      <w:sz w:val="20"/>
    </w:rPr>
  </w:style>
  <w:style w:type="paragraph" w:styleId="TOC2">
    <w:name w:val="toc 2"/>
    <w:aliases w:val="toc2"/>
    <w:basedOn w:val="Text"/>
    <w:semiHidden/>
    <w:rsid w:val="004D57A5"/>
    <w:pPr>
      <w:ind w:left="360"/>
    </w:pPr>
    <w:rPr>
      <w:color w:val="800000"/>
    </w:rPr>
  </w:style>
  <w:style w:type="paragraph" w:styleId="TOC3">
    <w:name w:val="toc 3"/>
    <w:aliases w:val="toc3"/>
    <w:basedOn w:val="TOC2"/>
    <w:semiHidden/>
    <w:rsid w:val="004D57A5"/>
    <w:pPr>
      <w:ind w:left="720"/>
    </w:pPr>
  </w:style>
  <w:style w:type="paragraph" w:styleId="Index2">
    <w:name w:val="index 2"/>
    <w:aliases w:val="idx2"/>
    <w:basedOn w:val="Index1"/>
    <w:semiHidden/>
    <w:rsid w:val="004D57A5"/>
    <w:pPr>
      <w:ind w:left="540"/>
    </w:pPr>
  </w:style>
  <w:style w:type="paragraph" w:styleId="Index3">
    <w:name w:val="index 3"/>
    <w:aliases w:val="idx3"/>
    <w:basedOn w:val="Index1"/>
    <w:semiHidden/>
    <w:rsid w:val="004D57A5"/>
    <w:pPr>
      <w:ind w:left="9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2362"/>
    <w:pPr>
      <w:ind w:left="720"/>
      <w:contextualSpacing/>
    </w:pPr>
  </w:style>
  <w:style w:type="character" w:styleId="Hyperlink">
    <w:name w:val="Hyperlink"/>
    <w:basedOn w:val="DefaultParagraphFont"/>
    <w:uiPriority w:val="99"/>
    <w:unhideWhenUsed/>
    <w:rsid w:val="00B72BF9"/>
    <w:rPr>
      <w:color w:val="0000FF" w:themeColor="hyperlink"/>
      <w:u w:val="single"/>
    </w:rPr>
  </w:style>
  <w:style w:type="paragraph" w:styleId="BalloonText">
    <w:name w:val="Balloon Text"/>
    <w:basedOn w:val="Normal"/>
    <w:link w:val="BalloonTextChar"/>
    <w:uiPriority w:val="99"/>
    <w:semiHidden/>
    <w:unhideWhenUsed/>
    <w:rsid w:val="000E2C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2CC0"/>
    <w:rPr>
      <w:rFonts w:ascii="Tahoma" w:hAnsi="Tahoma" w:cs="Tahoma"/>
      <w:sz w:val="16"/>
      <w:szCs w:val="16"/>
    </w:rPr>
  </w:style>
  <w:style w:type="paragraph" w:styleId="FootnoteText">
    <w:name w:val="footnote text"/>
    <w:basedOn w:val="Normal"/>
    <w:link w:val="FootnoteTextChar"/>
    <w:uiPriority w:val="99"/>
    <w:semiHidden/>
    <w:unhideWhenUsed/>
    <w:rsid w:val="0075335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5335A"/>
    <w:rPr>
      <w:sz w:val="20"/>
      <w:szCs w:val="20"/>
    </w:rPr>
  </w:style>
  <w:style w:type="character" w:styleId="FootnoteReference">
    <w:name w:val="footnote reference"/>
    <w:basedOn w:val="DefaultParagraphFont"/>
    <w:uiPriority w:val="99"/>
    <w:semiHidden/>
    <w:unhideWhenUsed/>
    <w:rsid w:val="0075335A"/>
    <w:rPr>
      <w:vertAlign w:val="superscript"/>
    </w:rPr>
  </w:style>
  <w:style w:type="character" w:styleId="CommentReference">
    <w:name w:val="annotation reference"/>
    <w:basedOn w:val="DefaultParagraphFont"/>
    <w:uiPriority w:val="99"/>
    <w:semiHidden/>
    <w:unhideWhenUsed/>
    <w:rsid w:val="007653FF"/>
    <w:rPr>
      <w:sz w:val="16"/>
      <w:szCs w:val="16"/>
    </w:rPr>
  </w:style>
  <w:style w:type="paragraph" w:styleId="CommentText">
    <w:name w:val="annotation text"/>
    <w:basedOn w:val="Normal"/>
    <w:link w:val="CommentTextChar"/>
    <w:uiPriority w:val="99"/>
    <w:semiHidden/>
    <w:unhideWhenUsed/>
    <w:rsid w:val="007653FF"/>
    <w:pPr>
      <w:spacing w:line="240" w:lineRule="auto"/>
    </w:pPr>
    <w:rPr>
      <w:sz w:val="20"/>
      <w:szCs w:val="20"/>
    </w:rPr>
  </w:style>
  <w:style w:type="character" w:customStyle="1" w:styleId="CommentTextChar">
    <w:name w:val="Comment Text Char"/>
    <w:basedOn w:val="DefaultParagraphFont"/>
    <w:link w:val="CommentText"/>
    <w:uiPriority w:val="99"/>
    <w:semiHidden/>
    <w:rsid w:val="007653FF"/>
    <w:rPr>
      <w:sz w:val="20"/>
      <w:szCs w:val="20"/>
    </w:rPr>
  </w:style>
  <w:style w:type="paragraph" w:styleId="CommentSubject">
    <w:name w:val="annotation subject"/>
    <w:basedOn w:val="CommentText"/>
    <w:next w:val="CommentText"/>
    <w:link w:val="CommentSubjectChar"/>
    <w:uiPriority w:val="99"/>
    <w:semiHidden/>
    <w:unhideWhenUsed/>
    <w:rsid w:val="007653FF"/>
    <w:rPr>
      <w:b/>
      <w:bCs/>
    </w:rPr>
  </w:style>
  <w:style w:type="character" w:customStyle="1" w:styleId="CommentSubjectChar">
    <w:name w:val="Comment Subject Char"/>
    <w:basedOn w:val="CommentTextChar"/>
    <w:link w:val="CommentSubject"/>
    <w:uiPriority w:val="99"/>
    <w:semiHidden/>
    <w:rsid w:val="007653FF"/>
    <w:rPr>
      <w:b/>
      <w:bCs/>
      <w:sz w:val="20"/>
      <w:szCs w:val="20"/>
    </w:rPr>
  </w:style>
  <w:style w:type="paragraph" w:styleId="Revision">
    <w:name w:val="Revision"/>
    <w:hidden/>
    <w:uiPriority w:val="99"/>
    <w:semiHidden/>
    <w:rsid w:val="007653FF"/>
    <w:pPr>
      <w:spacing w:after="0" w:line="240" w:lineRule="auto"/>
    </w:pPr>
  </w:style>
  <w:style w:type="character" w:customStyle="1" w:styleId="author-p-5012">
    <w:name w:val="author-p-5012"/>
    <w:basedOn w:val="DefaultParagraphFont"/>
    <w:rsid w:val="00151C3B"/>
  </w:style>
  <w:style w:type="character" w:customStyle="1" w:styleId="apple-converted-space">
    <w:name w:val="apple-converted-space"/>
    <w:basedOn w:val="DefaultParagraphFont"/>
    <w:rsid w:val="00151C3B"/>
  </w:style>
  <w:style w:type="character" w:customStyle="1" w:styleId="author-g-5r8nqkr0pumu8j65">
    <w:name w:val="author-g-5r8nqkr0pumu8j65"/>
    <w:basedOn w:val="DefaultParagraphFont"/>
    <w:rsid w:val="00151C3B"/>
  </w:style>
  <w:style w:type="character" w:customStyle="1" w:styleId="author-g-nqsz122zw47nqfhmy724">
    <w:name w:val="author-g-nqsz122zw47nqfhmy724"/>
    <w:basedOn w:val="DefaultParagraphFont"/>
    <w:rsid w:val="00151C3B"/>
  </w:style>
  <w:style w:type="character" w:customStyle="1" w:styleId="b">
    <w:name w:val="b"/>
    <w:basedOn w:val="DefaultParagraphFont"/>
    <w:rsid w:val="00FB4074"/>
  </w:style>
  <w:style w:type="character" w:customStyle="1" w:styleId="i">
    <w:name w:val="i"/>
    <w:basedOn w:val="DefaultParagraphFont"/>
    <w:rsid w:val="00FB4074"/>
  </w:style>
  <w:style w:type="character" w:styleId="FollowedHyperlink">
    <w:name w:val="FollowedHyperlink"/>
    <w:basedOn w:val="DefaultParagraphFont"/>
    <w:uiPriority w:val="99"/>
    <w:semiHidden/>
    <w:unhideWhenUsed/>
    <w:rsid w:val="00FB4074"/>
    <w:rPr>
      <w:color w:val="800080" w:themeColor="followedHyperlink"/>
      <w:u w:val="single"/>
    </w:rPr>
  </w:style>
  <w:style w:type="paragraph" w:styleId="EndnoteText">
    <w:name w:val="endnote text"/>
    <w:basedOn w:val="Normal"/>
    <w:link w:val="EndnoteTextChar"/>
    <w:uiPriority w:val="99"/>
    <w:semiHidden/>
    <w:unhideWhenUsed/>
    <w:rsid w:val="0055783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57831"/>
    <w:rPr>
      <w:sz w:val="20"/>
      <w:szCs w:val="20"/>
    </w:rPr>
  </w:style>
  <w:style w:type="character" w:styleId="EndnoteReference">
    <w:name w:val="endnote reference"/>
    <w:basedOn w:val="DefaultParagraphFont"/>
    <w:uiPriority w:val="99"/>
    <w:semiHidden/>
    <w:unhideWhenUsed/>
    <w:rsid w:val="00557831"/>
    <w:rPr>
      <w:vertAlign w:val="superscript"/>
    </w:rPr>
  </w:style>
</w:styles>
</file>

<file path=word/webSettings.xml><?xml version="1.0" encoding="utf-8"?>
<w:webSettings xmlns:r="http://schemas.openxmlformats.org/officeDocument/2006/relationships" xmlns:w="http://schemas.openxmlformats.org/wordprocessingml/2006/main">
  <w:divs>
    <w:div w:id="254828493">
      <w:bodyDiv w:val="1"/>
      <w:marLeft w:val="0"/>
      <w:marRight w:val="0"/>
      <w:marTop w:val="0"/>
      <w:marBottom w:val="0"/>
      <w:divBdr>
        <w:top w:val="none" w:sz="0" w:space="0" w:color="auto"/>
        <w:left w:val="none" w:sz="0" w:space="0" w:color="auto"/>
        <w:bottom w:val="none" w:sz="0" w:space="0" w:color="auto"/>
        <w:right w:val="none" w:sz="0" w:space="0" w:color="auto"/>
      </w:divBdr>
      <w:divsChild>
        <w:div w:id="1188131635">
          <w:marLeft w:val="0"/>
          <w:marRight w:val="0"/>
          <w:marTop w:val="0"/>
          <w:marBottom w:val="0"/>
          <w:divBdr>
            <w:top w:val="none" w:sz="0" w:space="0" w:color="auto"/>
            <w:left w:val="none" w:sz="0" w:space="0" w:color="auto"/>
            <w:bottom w:val="none" w:sz="0" w:space="0" w:color="auto"/>
            <w:right w:val="none" w:sz="0" w:space="0" w:color="auto"/>
          </w:divBdr>
        </w:div>
        <w:div w:id="406267400">
          <w:marLeft w:val="0"/>
          <w:marRight w:val="0"/>
          <w:marTop w:val="0"/>
          <w:marBottom w:val="0"/>
          <w:divBdr>
            <w:top w:val="none" w:sz="0" w:space="0" w:color="auto"/>
            <w:left w:val="none" w:sz="0" w:space="0" w:color="auto"/>
            <w:bottom w:val="none" w:sz="0" w:space="0" w:color="auto"/>
            <w:right w:val="none" w:sz="0" w:space="0" w:color="auto"/>
          </w:divBdr>
        </w:div>
        <w:div w:id="179127385">
          <w:marLeft w:val="0"/>
          <w:marRight w:val="0"/>
          <w:marTop w:val="0"/>
          <w:marBottom w:val="0"/>
          <w:divBdr>
            <w:top w:val="none" w:sz="0" w:space="0" w:color="auto"/>
            <w:left w:val="none" w:sz="0" w:space="0" w:color="auto"/>
            <w:bottom w:val="none" w:sz="0" w:space="0" w:color="auto"/>
            <w:right w:val="none" w:sz="0" w:space="0" w:color="auto"/>
          </w:divBdr>
        </w:div>
        <w:div w:id="692266538">
          <w:marLeft w:val="0"/>
          <w:marRight w:val="0"/>
          <w:marTop w:val="0"/>
          <w:marBottom w:val="0"/>
          <w:divBdr>
            <w:top w:val="none" w:sz="0" w:space="0" w:color="auto"/>
            <w:left w:val="none" w:sz="0" w:space="0" w:color="auto"/>
            <w:bottom w:val="none" w:sz="0" w:space="0" w:color="auto"/>
            <w:right w:val="none" w:sz="0" w:space="0" w:color="auto"/>
          </w:divBdr>
        </w:div>
        <w:div w:id="925774011">
          <w:marLeft w:val="0"/>
          <w:marRight w:val="0"/>
          <w:marTop w:val="0"/>
          <w:marBottom w:val="0"/>
          <w:divBdr>
            <w:top w:val="none" w:sz="0" w:space="0" w:color="auto"/>
            <w:left w:val="none" w:sz="0" w:space="0" w:color="auto"/>
            <w:bottom w:val="none" w:sz="0" w:space="0" w:color="auto"/>
            <w:right w:val="none" w:sz="0" w:space="0" w:color="auto"/>
          </w:divBdr>
        </w:div>
      </w:divsChild>
    </w:div>
    <w:div w:id="442962998">
      <w:bodyDiv w:val="1"/>
      <w:marLeft w:val="0"/>
      <w:marRight w:val="0"/>
      <w:marTop w:val="0"/>
      <w:marBottom w:val="0"/>
      <w:divBdr>
        <w:top w:val="none" w:sz="0" w:space="0" w:color="auto"/>
        <w:left w:val="none" w:sz="0" w:space="0" w:color="auto"/>
        <w:bottom w:val="none" w:sz="0" w:space="0" w:color="auto"/>
        <w:right w:val="none" w:sz="0" w:space="0" w:color="auto"/>
      </w:divBdr>
      <w:divsChild>
        <w:div w:id="1369603335">
          <w:marLeft w:val="0"/>
          <w:marRight w:val="0"/>
          <w:marTop w:val="0"/>
          <w:marBottom w:val="0"/>
          <w:divBdr>
            <w:top w:val="none" w:sz="0" w:space="0" w:color="auto"/>
            <w:left w:val="none" w:sz="0" w:space="0" w:color="auto"/>
            <w:bottom w:val="none" w:sz="0" w:space="0" w:color="auto"/>
            <w:right w:val="none" w:sz="0" w:space="0" w:color="auto"/>
          </w:divBdr>
          <w:divsChild>
            <w:div w:id="464272647">
              <w:marLeft w:val="0"/>
              <w:marRight w:val="0"/>
              <w:marTop w:val="0"/>
              <w:marBottom w:val="0"/>
              <w:divBdr>
                <w:top w:val="none" w:sz="0" w:space="0" w:color="auto"/>
                <w:left w:val="none" w:sz="0" w:space="0" w:color="auto"/>
                <w:bottom w:val="none" w:sz="0" w:space="0" w:color="auto"/>
                <w:right w:val="none" w:sz="0" w:space="0" w:color="auto"/>
              </w:divBdr>
            </w:div>
            <w:div w:id="1242374556">
              <w:marLeft w:val="0"/>
              <w:marRight w:val="0"/>
              <w:marTop w:val="0"/>
              <w:marBottom w:val="0"/>
              <w:divBdr>
                <w:top w:val="none" w:sz="0" w:space="0" w:color="auto"/>
                <w:left w:val="none" w:sz="0" w:space="0" w:color="auto"/>
                <w:bottom w:val="none" w:sz="0" w:space="0" w:color="auto"/>
                <w:right w:val="none" w:sz="0" w:space="0" w:color="auto"/>
              </w:divBdr>
            </w:div>
            <w:div w:id="1808359154">
              <w:marLeft w:val="0"/>
              <w:marRight w:val="0"/>
              <w:marTop w:val="0"/>
              <w:marBottom w:val="0"/>
              <w:divBdr>
                <w:top w:val="none" w:sz="0" w:space="0" w:color="auto"/>
                <w:left w:val="none" w:sz="0" w:space="0" w:color="auto"/>
                <w:bottom w:val="none" w:sz="0" w:space="0" w:color="auto"/>
                <w:right w:val="none" w:sz="0" w:space="0" w:color="auto"/>
              </w:divBdr>
            </w:div>
            <w:div w:id="61146778">
              <w:marLeft w:val="0"/>
              <w:marRight w:val="0"/>
              <w:marTop w:val="0"/>
              <w:marBottom w:val="0"/>
              <w:divBdr>
                <w:top w:val="none" w:sz="0" w:space="0" w:color="auto"/>
                <w:left w:val="none" w:sz="0" w:space="0" w:color="auto"/>
                <w:bottom w:val="none" w:sz="0" w:space="0" w:color="auto"/>
                <w:right w:val="none" w:sz="0" w:space="0" w:color="auto"/>
              </w:divBdr>
            </w:div>
            <w:div w:id="1111054297">
              <w:marLeft w:val="0"/>
              <w:marRight w:val="0"/>
              <w:marTop w:val="0"/>
              <w:marBottom w:val="0"/>
              <w:divBdr>
                <w:top w:val="none" w:sz="0" w:space="0" w:color="auto"/>
                <w:left w:val="none" w:sz="0" w:space="0" w:color="auto"/>
                <w:bottom w:val="none" w:sz="0" w:space="0" w:color="auto"/>
                <w:right w:val="none" w:sz="0" w:space="0" w:color="auto"/>
              </w:divBdr>
            </w:div>
            <w:div w:id="1188106259">
              <w:marLeft w:val="0"/>
              <w:marRight w:val="0"/>
              <w:marTop w:val="0"/>
              <w:marBottom w:val="0"/>
              <w:divBdr>
                <w:top w:val="none" w:sz="0" w:space="0" w:color="auto"/>
                <w:left w:val="none" w:sz="0" w:space="0" w:color="auto"/>
                <w:bottom w:val="none" w:sz="0" w:space="0" w:color="auto"/>
                <w:right w:val="none" w:sz="0" w:space="0" w:color="auto"/>
              </w:divBdr>
            </w:div>
            <w:div w:id="694890089">
              <w:marLeft w:val="0"/>
              <w:marRight w:val="0"/>
              <w:marTop w:val="0"/>
              <w:marBottom w:val="0"/>
              <w:divBdr>
                <w:top w:val="none" w:sz="0" w:space="0" w:color="auto"/>
                <w:left w:val="none" w:sz="0" w:space="0" w:color="auto"/>
                <w:bottom w:val="none" w:sz="0" w:space="0" w:color="auto"/>
                <w:right w:val="none" w:sz="0" w:space="0" w:color="auto"/>
              </w:divBdr>
            </w:div>
            <w:div w:id="454568083">
              <w:marLeft w:val="0"/>
              <w:marRight w:val="0"/>
              <w:marTop w:val="0"/>
              <w:marBottom w:val="0"/>
              <w:divBdr>
                <w:top w:val="none" w:sz="0" w:space="0" w:color="auto"/>
                <w:left w:val="none" w:sz="0" w:space="0" w:color="auto"/>
                <w:bottom w:val="none" w:sz="0" w:space="0" w:color="auto"/>
                <w:right w:val="none" w:sz="0" w:space="0" w:color="auto"/>
              </w:divBdr>
            </w:div>
            <w:div w:id="275065255">
              <w:marLeft w:val="0"/>
              <w:marRight w:val="0"/>
              <w:marTop w:val="0"/>
              <w:marBottom w:val="0"/>
              <w:divBdr>
                <w:top w:val="none" w:sz="0" w:space="0" w:color="auto"/>
                <w:left w:val="none" w:sz="0" w:space="0" w:color="auto"/>
                <w:bottom w:val="none" w:sz="0" w:space="0" w:color="auto"/>
                <w:right w:val="none" w:sz="0" w:space="0" w:color="auto"/>
              </w:divBdr>
            </w:div>
            <w:div w:id="2081174995">
              <w:marLeft w:val="0"/>
              <w:marRight w:val="0"/>
              <w:marTop w:val="0"/>
              <w:marBottom w:val="0"/>
              <w:divBdr>
                <w:top w:val="none" w:sz="0" w:space="0" w:color="auto"/>
                <w:left w:val="none" w:sz="0" w:space="0" w:color="auto"/>
                <w:bottom w:val="none" w:sz="0" w:space="0" w:color="auto"/>
                <w:right w:val="none" w:sz="0" w:space="0" w:color="auto"/>
              </w:divBdr>
            </w:div>
            <w:div w:id="2086879664">
              <w:marLeft w:val="0"/>
              <w:marRight w:val="0"/>
              <w:marTop w:val="0"/>
              <w:marBottom w:val="0"/>
              <w:divBdr>
                <w:top w:val="none" w:sz="0" w:space="0" w:color="auto"/>
                <w:left w:val="none" w:sz="0" w:space="0" w:color="auto"/>
                <w:bottom w:val="none" w:sz="0" w:space="0" w:color="auto"/>
                <w:right w:val="none" w:sz="0" w:space="0" w:color="auto"/>
              </w:divBdr>
            </w:div>
            <w:div w:id="479227874">
              <w:marLeft w:val="0"/>
              <w:marRight w:val="0"/>
              <w:marTop w:val="0"/>
              <w:marBottom w:val="0"/>
              <w:divBdr>
                <w:top w:val="none" w:sz="0" w:space="0" w:color="auto"/>
                <w:left w:val="none" w:sz="0" w:space="0" w:color="auto"/>
                <w:bottom w:val="none" w:sz="0" w:space="0" w:color="auto"/>
                <w:right w:val="none" w:sz="0" w:space="0" w:color="auto"/>
              </w:divBdr>
            </w:div>
            <w:div w:id="1630940790">
              <w:marLeft w:val="0"/>
              <w:marRight w:val="0"/>
              <w:marTop w:val="0"/>
              <w:marBottom w:val="0"/>
              <w:divBdr>
                <w:top w:val="none" w:sz="0" w:space="0" w:color="auto"/>
                <w:left w:val="none" w:sz="0" w:space="0" w:color="auto"/>
                <w:bottom w:val="none" w:sz="0" w:space="0" w:color="auto"/>
                <w:right w:val="none" w:sz="0" w:space="0" w:color="auto"/>
              </w:divBdr>
            </w:div>
            <w:div w:id="1951274535">
              <w:marLeft w:val="0"/>
              <w:marRight w:val="0"/>
              <w:marTop w:val="0"/>
              <w:marBottom w:val="0"/>
              <w:divBdr>
                <w:top w:val="none" w:sz="0" w:space="0" w:color="auto"/>
                <w:left w:val="none" w:sz="0" w:space="0" w:color="auto"/>
                <w:bottom w:val="none" w:sz="0" w:space="0" w:color="auto"/>
                <w:right w:val="none" w:sz="0" w:space="0" w:color="auto"/>
              </w:divBdr>
            </w:div>
            <w:div w:id="1981691368">
              <w:marLeft w:val="0"/>
              <w:marRight w:val="0"/>
              <w:marTop w:val="0"/>
              <w:marBottom w:val="0"/>
              <w:divBdr>
                <w:top w:val="none" w:sz="0" w:space="0" w:color="auto"/>
                <w:left w:val="none" w:sz="0" w:space="0" w:color="auto"/>
                <w:bottom w:val="none" w:sz="0" w:space="0" w:color="auto"/>
                <w:right w:val="none" w:sz="0" w:space="0" w:color="auto"/>
              </w:divBdr>
            </w:div>
            <w:div w:id="495612641">
              <w:marLeft w:val="0"/>
              <w:marRight w:val="0"/>
              <w:marTop w:val="0"/>
              <w:marBottom w:val="0"/>
              <w:divBdr>
                <w:top w:val="none" w:sz="0" w:space="0" w:color="auto"/>
                <w:left w:val="none" w:sz="0" w:space="0" w:color="auto"/>
                <w:bottom w:val="none" w:sz="0" w:space="0" w:color="auto"/>
                <w:right w:val="none" w:sz="0" w:space="0" w:color="auto"/>
              </w:divBdr>
            </w:div>
            <w:div w:id="1166900662">
              <w:marLeft w:val="0"/>
              <w:marRight w:val="0"/>
              <w:marTop w:val="0"/>
              <w:marBottom w:val="0"/>
              <w:divBdr>
                <w:top w:val="none" w:sz="0" w:space="0" w:color="auto"/>
                <w:left w:val="none" w:sz="0" w:space="0" w:color="auto"/>
                <w:bottom w:val="none" w:sz="0" w:space="0" w:color="auto"/>
                <w:right w:val="none" w:sz="0" w:space="0" w:color="auto"/>
              </w:divBdr>
            </w:div>
            <w:div w:id="1743943494">
              <w:marLeft w:val="0"/>
              <w:marRight w:val="0"/>
              <w:marTop w:val="0"/>
              <w:marBottom w:val="0"/>
              <w:divBdr>
                <w:top w:val="none" w:sz="0" w:space="0" w:color="auto"/>
                <w:left w:val="none" w:sz="0" w:space="0" w:color="auto"/>
                <w:bottom w:val="none" w:sz="0" w:space="0" w:color="auto"/>
                <w:right w:val="none" w:sz="0" w:space="0" w:color="auto"/>
              </w:divBdr>
            </w:div>
            <w:div w:id="1520897056">
              <w:marLeft w:val="0"/>
              <w:marRight w:val="0"/>
              <w:marTop w:val="0"/>
              <w:marBottom w:val="0"/>
              <w:divBdr>
                <w:top w:val="none" w:sz="0" w:space="0" w:color="auto"/>
                <w:left w:val="none" w:sz="0" w:space="0" w:color="auto"/>
                <w:bottom w:val="none" w:sz="0" w:space="0" w:color="auto"/>
                <w:right w:val="none" w:sz="0" w:space="0" w:color="auto"/>
              </w:divBdr>
            </w:div>
            <w:div w:id="972714569">
              <w:marLeft w:val="0"/>
              <w:marRight w:val="0"/>
              <w:marTop w:val="0"/>
              <w:marBottom w:val="0"/>
              <w:divBdr>
                <w:top w:val="none" w:sz="0" w:space="0" w:color="auto"/>
                <w:left w:val="none" w:sz="0" w:space="0" w:color="auto"/>
                <w:bottom w:val="none" w:sz="0" w:space="0" w:color="auto"/>
                <w:right w:val="none" w:sz="0" w:space="0" w:color="auto"/>
              </w:divBdr>
            </w:div>
            <w:div w:id="195847818">
              <w:marLeft w:val="0"/>
              <w:marRight w:val="0"/>
              <w:marTop w:val="0"/>
              <w:marBottom w:val="0"/>
              <w:divBdr>
                <w:top w:val="none" w:sz="0" w:space="0" w:color="auto"/>
                <w:left w:val="none" w:sz="0" w:space="0" w:color="auto"/>
                <w:bottom w:val="none" w:sz="0" w:space="0" w:color="auto"/>
                <w:right w:val="none" w:sz="0" w:space="0" w:color="auto"/>
              </w:divBdr>
            </w:div>
            <w:div w:id="1807703998">
              <w:marLeft w:val="0"/>
              <w:marRight w:val="0"/>
              <w:marTop w:val="0"/>
              <w:marBottom w:val="0"/>
              <w:divBdr>
                <w:top w:val="none" w:sz="0" w:space="0" w:color="auto"/>
                <w:left w:val="none" w:sz="0" w:space="0" w:color="auto"/>
                <w:bottom w:val="none" w:sz="0" w:space="0" w:color="auto"/>
                <w:right w:val="none" w:sz="0" w:space="0" w:color="auto"/>
              </w:divBdr>
            </w:div>
            <w:div w:id="667295238">
              <w:marLeft w:val="0"/>
              <w:marRight w:val="0"/>
              <w:marTop w:val="0"/>
              <w:marBottom w:val="0"/>
              <w:divBdr>
                <w:top w:val="none" w:sz="0" w:space="0" w:color="auto"/>
                <w:left w:val="none" w:sz="0" w:space="0" w:color="auto"/>
                <w:bottom w:val="none" w:sz="0" w:space="0" w:color="auto"/>
                <w:right w:val="none" w:sz="0" w:space="0" w:color="auto"/>
              </w:divBdr>
            </w:div>
            <w:div w:id="1250118658">
              <w:marLeft w:val="0"/>
              <w:marRight w:val="0"/>
              <w:marTop w:val="0"/>
              <w:marBottom w:val="0"/>
              <w:divBdr>
                <w:top w:val="none" w:sz="0" w:space="0" w:color="auto"/>
                <w:left w:val="none" w:sz="0" w:space="0" w:color="auto"/>
                <w:bottom w:val="none" w:sz="0" w:space="0" w:color="auto"/>
                <w:right w:val="none" w:sz="0" w:space="0" w:color="auto"/>
              </w:divBdr>
            </w:div>
            <w:div w:id="120880971">
              <w:marLeft w:val="0"/>
              <w:marRight w:val="0"/>
              <w:marTop w:val="0"/>
              <w:marBottom w:val="0"/>
              <w:divBdr>
                <w:top w:val="none" w:sz="0" w:space="0" w:color="auto"/>
                <w:left w:val="none" w:sz="0" w:space="0" w:color="auto"/>
                <w:bottom w:val="none" w:sz="0" w:space="0" w:color="auto"/>
                <w:right w:val="none" w:sz="0" w:space="0" w:color="auto"/>
              </w:divBdr>
            </w:div>
            <w:div w:id="2080905516">
              <w:marLeft w:val="0"/>
              <w:marRight w:val="0"/>
              <w:marTop w:val="0"/>
              <w:marBottom w:val="0"/>
              <w:divBdr>
                <w:top w:val="none" w:sz="0" w:space="0" w:color="auto"/>
                <w:left w:val="none" w:sz="0" w:space="0" w:color="auto"/>
                <w:bottom w:val="none" w:sz="0" w:space="0" w:color="auto"/>
                <w:right w:val="none" w:sz="0" w:space="0" w:color="auto"/>
              </w:divBdr>
            </w:div>
            <w:div w:id="1068190844">
              <w:marLeft w:val="0"/>
              <w:marRight w:val="0"/>
              <w:marTop w:val="0"/>
              <w:marBottom w:val="0"/>
              <w:divBdr>
                <w:top w:val="none" w:sz="0" w:space="0" w:color="auto"/>
                <w:left w:val="none" w:sz="0" w:space="0" w:color="auto"/>
                <w:bottom w:val="none" w:sz="0" w:space="0" w:color="auto"/>
                <w:right w:val="none" w:sz="0" w:space="0" w:color="auto"/>
              </w:divBdr>
            </w:div>
            <w:div w:id="1348214891">
              <w:marLeft w:val="0"/>
              <w:marRight w:val="0"/>
              <w:marTop w:val="0"/>
              <w:marBottom w:val="0"/>
              <w:divBdr>
                <w:top w:val="none" w:sz="0" w:space="0" w:color="auto"/>
                <w:left w:val="none" w:sz="0" w:space="0" w:color="auto"/>
                <w:bottom w:val="none" w:sz="0" w:space="0" w:color="auto"/>
                <w:right w:val="none" w:sz="0" w:space="0" w:color="auto"/>
              </w:divBdr>
            </w:div>
            <w:div w:id="1026759704">
              <w:marLeft w:val="0"/>
              <w:marRight w:val="0"/>
              <w:marTop w:val="0"/>
              <w:marBottom w:val="0"/>
              <w:divBdr>
                <w:top w:val="none" w:sz="0" w:space="0" w:color="auto"/>
                <w:left w:val="none" w:sz="0" w:space="0" w:color="auto"/>
                <w:bottom w:val="none" w:sz="0" w:space="0" w:color="auto"/>
                <w:right w:val="none" w:sz="0" w:space="0" w:color="auto"/>
              </w:divBdr>
            </w:div>
            <w:div w:id="1434937318">
              <w:marLeft w:val="0"/>
              <w:marRight w:val="0"/>
              <w:marTop w:val="0"/>
              <w:marBottom w:val="0"/>
              <w:divBdr>
                <w:top w:val="none" w:sz="0" w:space="0" w:color="auto"/>
                <w:left w:val="none" w:sz="0" w:space="0" w:color="auto"/>
                <w:bottom w:val="none" w:sz="0" w:space="0" w:color="auto"/>
                <w:right w:val="none" w:sz="0" w:space="0" w:color="auto"/>
              </w:divBdr>
            </w:div>
            <w:div w:id="427510471">
              <w:marLeft w:val="0"/>
              <w:marRight w:val="0"/>
              <w:marTop w:val="0"/>
              <w:marBottom w:val="0"/>
              <w:divBdr>
                <w:top w:val="none" w:sz="0" w:space="0" w:color="auto"/>
                <w:left w:val="none" w:sz="0" w:space="0" w:color="auto"/>
                <w:bottom w:val="none" w:sz="0" w:space="0" w:color="auto"/>
                <w:right w:val="none" w:sz="0" w:space="0" w:color="auto"/>
              </w:divBdr>
            </w:div>
            <w:div w:id="1607037646">
              <w:marLeft w:val="0"/>
              <w:marRight w:val="0"/>
              <w:marTop w:val="0"/>
              <w:marBottom w:val="0"/>
              <w:divBdr>
                <w:top w:val="none" w:sz="0" w:space="0" w:color="auto"/>
                <w:left w:val="none" w:sz="0" w:space="0" w:color="auto"/>
                <w:bottom w:val="none" w:sz="0" w:space="0" w:color="auto"/>
                <w:right w:val="none" w:sz="0" w:space="0" w:color="auto"/>
              </w:divBdr>
            </w:div>
            <w:div w:id="2146194132">
              <w:marLeft w:val="0"/>
              <w:marRight w:val="0"/>
              <w:marTop w:val="0"/>
              <w:marBottom w:val="0"/>
              <w:divBdr>
                <w:top w:val="none" w:sz="0" w:space="0" w:color="auto"/>
                <w:left w:val="none" w:sz="0" w:space="0" w:color="auto"/>
                <w:bottom w:val="none" w:sz="0" w:space="0" w:color="auto"/>
                <w:right w:val="none" w:sz="0" w:space="0" w:color="auto"/>
              </w:divBdr>
            </w:div>
            <w:div w:id="492334673">
              <w:marLeft w:val="0"/>
              <w:marRight w:val="0"/>
              <w:marTop w:val="0"/>
              <w:marBottom w:val="0"/>
              <w:divBdr>
                <w:top w:val="none" w:sz="0" w:space="0" w:color="auto"/>
                <w:left w:val="none" w:sz="0" w:space="0" w:color="auto"/>
                <w:bottom w:val="none" w:sz="0" w:space="0" w:color="auto"/>
                <w:right w:val="none" w:sz="0" w:space="0" w:color="auto"/>
              </w:divBdr>
            </w:div>
            <w:div w:id="878127363">
              <w:marLeft w:val="0"/>
              <w:marRight w:val="0"/>
              <w:marTop w:val="0"/>
              <w:marBottom w:val="0"/>
              <w:divBdr>
                <w:top w:val="none" w:sz="0" w:space="0" w:color="auto"/>
                <w:left w:val="none" w:sz="0" w:space="0" w:color="auto"/>
                <w:bottom w:val="none" w:sz="0" w:space="0" w:color="auto"/>
                <w:right w:val="none" w:sz="0" w:space="0" w:color="auto"/>
              </w:divBdr>
            </w:div>
            <w:div w:id="2135832353">
              <w:marLeft w:val="0"/>
              <w:marRight w:val="0"/>
              <w:marTop w:val="0"/>
              <w:marBottom w:val="0"/>
              <w:divBdr>
                <w:top w:val="none" w:sz="0" w:space="0" w:color="auto"/>
                <w:left w:val="none" w:sz="0" w:space="0" w:color="auto"/>
                <w:bottom w:val="none" w:sz="0" w:space="0" w:color="auto"/>
                <w:right w:val="none" w:sz="0" w:space="0" w:color="auto"/>
              </w:divBdr>
            </w:div>
            <w:div w:id="1938513623">
              <w:marLeft w:val="0"/>
              <w:marRight w:val="0"/>
              <w:marTop w:val="0"/>
              <w:marBottom w:val="0"/>
              <w:divBdr>
                <w:top w:val="none" w:sz="0" w:space="0" w:color="auto"/>
                <w:left w:val="none" w:sz="0" w:space="0" w:color="auto"/>
                <w:bottom w:val="none" w:sz="0" w:space="0" w:color="auto"/>
                <w:right w:val="none" w:sz="0" w:space="0" w:color="auto"/>
              </w:divBdr>
            </w:div>
            <w:div w:id="269633145">
              <w:marLeft w:val="0"/>
              <w:marRight w:val="0"/>
              <w:marTop w:val="0"/>
              <w:marBottom w:val="0"/>
              <w:divBdr>
                <w:top w:val="none" w:sz="0" w:space="0" w:color="auto"/>
                <w:left w:val="none" w:sz="0" w:space="0" w:color="auto"/>
                <w:bottom w:val="none" w:sz="0" w:space="0" w:color="auto"/>
                <w:right w:val="none" w:sz="0" w:space="0" w:color="auto"/>
              </w:divBdr>
            </w:div>
            <w:div w:id="776216928">
              <w:marLeft w:val="0"/>
              <w:marRight w:val="0"/>
              <w:marTop w:val="0"/>
              <w:marBottom w:val="0"/>
              <w:divBdr>
                <w:top w:val="none" w:sz="0" w:space="0" w:color="auto"/>
                <w:left w:val="none" w:sz="0" w:space="0" w:color="auto"/>
                <w:bottom w:val="none" w:sz="0" w:space="0" w:color="auto"/>
                <w:right w:val="none" w:sz="0" w:space="0" w:color="auto"/>
              </w:divBdr>
            </w:div>
            <w:div w:id="1714883818">
              <w:marLeft w:val="0"/>
              <w:marRight w:val="0"/>
              <w:marTop w:val="0"/>
              <w:marBottom w:val="0"/>
              <w:divBdr>
                <w:top w:val="none" w:sz="0" w:space="0" w:color="auto"/>
                <w:left w:val="none" w:sz="0" w:space="0" w:color="auto"/>
                <w:bottom w:val="none" w:sz="0" w:space="0" w:color="auto"/>
                <w:right w:val="none" w:sz="0" w:space="0" w:color="auto"/>
              </w:divBdr>
            </w:div>
            <w:div w:id="2048142375">
              <w:marLeft w:val="0"/>
              <w:marRight w:val="0"/>
              <w:marTop w:val="0"/>
              <w:marBottom w:val="0"/>
              <w:divBdr>
                <w:top w:val="none" w:sz="0" w:space="0" w:color="auto"/>
                <w:left w:val="none" w:sz="0" w:space="0" w:color="auto"/>
                <w:bottom w:val="none" w:sz="0" w:space="0" w:color="auto"/>
                <w:right w:val="none" w:sz="0" w:space="0" w:color="auto"/>
              </w:divBdr>
            </w:div>
            <w:div w:id="2076974494">
              <w:marLeft w:val="0"/>
              <w:marRight w:val="0"/>
              <w:marTop w:val="0"/>
              <w:marBottom w:val="0"/>
              <w:divBdr>
                <w:top w:val="none" w:sz="0" w:space="0" w:color="auto"/>
                <w:left w:val="none" w:sz="0" w:space="0" w:color="auto"/>
                <w:bottom w:val="none" w:sz="0" w:space="0" w:color="auto"/>
                <w:right w:val="none" w:sz="0" w:space="0" w:color="auto"/>
              </w:divBdr>
            </w:div>
            <w:div w:id="1342658109">
              <w:marLeft w:val="0"/>
              <w:marRight w:val="0"/>
              <w:marTop w:val="0"/>
              <w:marBottom w:val="0"/>
              <w:divBdr>
                <w:top w:val="none" w:sz="0" w:space="0" w:color="auto"/>
                <w:left w:val="none" w:sz="0" w:space="0" w:color="auto"/>
                <w:bottom w:val="none" w:sz="0" w:space="0" w:color="auto"/>
                <w:right w:val="none" w:sz="0" w:space="0" w:color="auto"/>
              </w:divBdr>
            </w:div>
            <w:div w:id="2098358495">
              <w:marLeft w:val="0"/>
              <w:marRight w:val="0"/>
              <w:marTop w:val="0"/>
              <w:marBottom w:val="0"/>
              <w:divBdr>
                <w:top w:val="none" w:sz="0" w:space="0" w:color="auto"/>
                <w:left w:val="none" w:sz="0" w:space="0" w:color="auto"/>
                <w:bottom w:val="none" w:sz="0" w:space="0" w:color="auto"/>
                <w:right w:val="none" w:sz="0" w:space="0" w:color="auto"/>
              </w:divBdr>
            </w:div>
            <w:div w:id="1783570940">
              <w:marLeft w:val="0"/>
              <w:marRight w:val="0"/>
              <w:marTop w:val="0"/>
              <w:marBottom w:val="0"/>
              <w:divBdr>
                <w:top w:val="none" w:sz="0" w:space="0" w:color="auto"/>
                <w:left w:val="none" w:sz="0" w:space="0" w:color="auto"/>
                <w:bottom w:val="none" w:sz="0" w:space="0" w:color="auto"/>
                <w:right w:val="none" w:sz="0" w:space="0" w:color="auto"/>
              </w:divBdr>
            </w:div>
            <w:div w:id="1446971197">
              <w:marLeft w:val="0"/>
              <w:marRight w:val="0"/>
              <w:marTop w:val="0"/>
              <w:marBottom w:val="0"/>
              <w:divBdr>
                <w:top w:val="none" w:sz="0" w:space="0" w:color="auto"/>
                <w:left w:val="none" w:sz="0" w:space="0" w:color="auto"/>
                <w:bottom w:val="none" w:sz="0" w:space="0" w:color="auto"/>
                <w:right w:val="none" w:sz="0" w:space="0" w:color="auto"/>
              </w:divBdr>
            </w:div>
            <w:div w:id="742072333">
              <w:marLeft w:val="0"/>
              <w:marRight w:val="0"/>
              <w:marTop w:val="0"/>
              <w:marBottom w:val="0"/>
              <w:divBdr>
                <w:top w:val="none" w:sz="0" w:space="0" w:color="auto"/>
                <w:left w:val="none" w:sz="0" w:space="0" w:color="auto"/>
                <w:bottom w:val="none" w:sz="0" w:space="0" w:color="auto"/>
                <w:right w:val="none" w:sz="0" w:space="0" w:color="auto"/>
              </w:divBdr>
            </w:div>
            <w:div w:id="701591342">
              <w:marLeft w:val="0"/>
              <w:marRight w:val="0"/>
              <w:marTop w:val="0"/>
              <w:marBottom w:val="0"/>
              <w:divBdr>
                <w:top w:val="none" w:sz="0" w:space="0" w:color="auto"/>
                <w:left w:val="none" w:sz="0" w:space="0" w:color="auto"/>
                <w:bottom w:val="none" w:sz="0" w:space="0" w:color="auto"/>
                <w:right w:val="none" w:sz="0" w:space="0" w:color="auto"/>
              </w:divBdr>
            </w:div>
            <w:div w:id="1377044945">
              <w:marLeft w:val="0"/>
              <w:marRight w:val="0"/>
              <w:marTop w:val="0"/>
              <w:marBottom w:val="0"/>
              <w:divBdr>
                <w:top w:val="none" w:sz="0" w:space="0" w:color="auto"/>
                <w:left w:val="none" w:sz="0" w:space="0" w:color="auto"/>
                <w:bottom w:val="none" w:sz="0" w:space="0" w:color="auto"/>
                <w:right w:val="none" w:sz="0" w:space="0" w:color="auto"/>
              </w:divBdr>
            </w:div>
            <w:div w:id="822502726">
              <w:marLeft w:val="0"/>
              <w:marRight w:val="0"/>
              <w:marTop w:val="0"/>
              <w:marBottom w:val="0"/>
              <w:divBdr>
                <w:top w:val="none" w:sz="0" w:space="0" w:color="auto"/>
                <w:left w:val="none" w:sz="0" w:space="0" w:color="auto"/>
                <w:bottom w:val="none" w:sz="0" w:space="0" w:color="auto"/>
                <w:right w:val="none" w:sz="0" w:space="0" w:color="auto"/>
              </w:divBdr>
            </w:div>
            <w:div w:id="1132334290">
              <w:marLeft w:val="0"/>
              <w:marRight w:val="0"/>
              <w:marTop w:val="0"/>
              <w:marBottom w:val="0"/>
              <w:divBdr>
                <w:top w:val="none" w:sz="0" w:space="0" w:color="auto"/>
                <w:left w:val="none" w:sz="0" w:space="0" w:color="auto"/>
                <w:bottom w:val="none" w:sz="0" w:space="0" w:color="auto"/>
                <w:right w:val="none" w:sz="0" w:space="0" w:color="auto"/>
              </w:divBdr>
            </w:div>
            <w:div w:id="1787046729">
              <w:marLeft w:val="0"/>
              <w:marRight w:val="0"/>
              <w:marTop w:val="0"/>
              <w:marBottom w:val="0"/>
              <w:divBdr>
                <w:top w:val="none" w:sz="0" w:space="0" w:color="auto"/>
                <w:left w:val="none" w:sz="0" w:space="0" w:color="auto"/>
                <w:bottom w:val="none" w:sz="0" w:space="0" w:color="auto"/>
                <w:right w:val="none" w:sz="0" w:space="0" w:color="auto"/>
              </w:divBdr>
            </w:div>
            <w:div w:id="508298145">
              <w:marLeft w:val="0"/>
              <w:marRight w:val="0"/>
              <w:marTop w:val="0"/>
              <w:marBottom w:val="0"/>
              <w:divBdr>
                <w:top w:val="none" w:sz="0" w:space="0" w:color="auto"/>
                <w:left w:val="none" w:sz="0" w:space="0" w:color="auto"/>
                <w:bottom w:val="none" w:sz="0" w:space="0" w:color="auto"/>
                <w:right w:val="none" w:sz="0" w:space="0" w:color="auto"/>
              </w:divBdr>
            </w:div>
            <w:div w:id="1173568574">
              <w:marLeft w:val="0"/>
              <w:marRight w:val="0"/>
              <w:marTop w:val="0"/>
              <w:marBottom w:val="0"/>
              <w:divBdr>
                <w:top w:val="none" w:sz="0" w:space="0" w:color="auto"/>
                <w:left w:val="none" w:sz="0" w:space="0" w:color="auto"/>
                <w:bottom w:val="none" w:sz="0" w:space="0" w:color="auto"/>
                <w:right w:val="none" w:sz="0" w:space="0" w:color="auto"/>
              </w:divBdr>
            </w:div>
            <w:div w:id="777019714">
              <w:marLeft w:val="0"/>
              <w:marRight w:val="0"/>
              <w:marTop w:val="0"/>
              <w:marBottom w:val="0"/>
              <w:divBdr>
                <w:top w:val="none" w:sz="0" w:space="0" w:color="auto"/>
                <w:left w:val="none" w:sz="0" w:space="0" w:color="auto"/>
                <w:bottom w:val="none" w:sz="0" w:space="0" w:color="auto"/>
                <w:right w:val="none" w:sz="0" w:space="0" w:color="auto"/>
              </w:divBdr>
            </w:div>
            <w:div w:id="899364095">
              <w:marLeft w:val="0"/>
              <w:marRight w:val="0"/>
              <w:marTop w:val="0"/>
              <w:marBottom w:val="0"/>
              <w:divBdr>
                <w:top w:val="none" w:sz="0" w:space="0" w:color="auto"/>
                <w:left w:val="none" w:sz="0" w:space="0" w:color="auto"/>
                <w:bottom w:val="none" w:sz="0" w:space="0" w:color="auto"/>
                <w:right w:val="none" w:sz="0" w:space="0" w:color="auto"/>
              </w:divBdr>
            </w:div>
            <w:div w:id="1155411584">
              <w:marLeft w:val="0"/>
              <w:marRight w:val="0"/>
              <w:marTop w:val="0"/>
              <w:marBottom w:val="0"/>
              <w:divBdr>
                <w:top w:val="none" w:sz="0" w:space="0" w:color="auto"/>
                <w:left w:val="none" w:sz="0" w:space="0" w:color="auto"/>
                <w:bottom w:val="none" w:sz="0" w:space="0" w:color="auto"/>
                <w:right w:val="none" w:sz="0" w:space="0" w:color="auto"/>
              </w:divBdr>
            </w:div>
            <w:div w:id="1859469799">
              <w:marLeft w:val="0"/>
              <w:marRight w:val="0"/>
              <w:marTop w:val="0"/>
              <w:marBottom w:val="0"/>
              <w:divBdr>
                <w:top w:val="none" w:sz="0" w:space="0" w:color="auto"/>
                <w:left w:val="none" w:sz="0" w:space="0" w:color="auto"/>
                <w:bottom w:val="none" w:sz="0" w:space="0" w:color="auto"/>
                <w:right w:val="none" w:sz="0" w:space="0" w:color="auto"/>
              </w:divBdr>
            </w:div>
            <w:div w:id="1360010774">
              <w:marLeft w:val="0"/>
              <w:marRight w:val="0"/>
              <w:marTop w:val="0"/>
              <w:marBottom w:val="0"/>
              <w:divBdr>
                <w:top w:val="none" w:sz="0" w:space="0" w:color="auto"/>
                <w:left w:val="none" w:sz="0" w:space="0" w:color="auto"/>
                <w:bottom w:val="none" w:sz="0" w:space="0" w:color="auto"/>
                <w:right w:val="none" w:sz="0" w:space="0" w:color="auto"/>
              </w:divBdr>
            </w:div>
            <w:div w:id="1320428548">
              <w:marLeft w:val="0"/>
              <w:marRight w:val="0"/>
              <w:marTop w:val="0"/>
              <w:marBottom w:val="0"/>
              <w:divBdr>
                <w:top w:val="none" w:sz="0" w:space="0" w:color="auto"/>
                <w:left w:val="none" w:sz="0" w:space="0" w:color="auto"/>
                <w:bottom w:val="none" w:sz="0" w:space="0" w:color="auto"/>
                <w:right w:val="none" w:sz="0" w:space="0" w:color="auto"/>
              </w:divBdr>
            </w:div>
            <w:div w:id="1199975940">
              <w:marLeft w:val="0"/>
              <w:marRight w:val="0"/>
              <w:marTop w:val="0"/>
              <w:marBottom w:val="0"/>
              <w:divBdr>
                <w:top w:val="none" w:sz="0" w:space="0" w:color="auto"/>
                <w:left w:val="none" w:sz="0" w:space="0" w:color="auto"/>
                <w:bottom w:val="none" w:sz="0" w:space="0" w:color="auto"/>
                <w:right w:val="none" w:sz="0" w:space="0" w:color="auto"/>
              </w:divBdr>
            </w:div>
            <w:div w:id="1645428440">
              <w:marLeft w:val="0"/>
              <w:marRight w:val="0"/>
              <w:marTop w:val="0"/>
              <w:marBottom w:val="0"/>
              <w:divBdr>
                <w:top w:val="none" w:sz="0" w:space="0" w:color="auto"/>
                <w:left w:val="none" w:sz="0" w:space="0" w:color="auto"/>
                <w:bottom w:val="none" w:sz="0" w:space="0" w:color="auto"/>
                <w:right w:val="none" w:sz="0" w:space="0" w:color="auto"/>
              </w:divBdr>
            </w:div>
            <w:div w:id="63454580">
              <w:marLeft w:val="0"/>
              <w:marRight w:val="0"/>
              <w:marTop w:val="0"/>
              <w:marBottom w:val="0"/>
              <w:divBdr>
                <w:top w:val="none" w:sz="0" w:space="0" w:color="auto"/>
                <w:left w:val="none" w:sz="0" w:space="0" w:color="auto"/>
                <w:bottom w:val="none" w:sz="0" w:space="0" w:color="auto"/>
                <w:right w:val="none" w:sz="0" w:space="0" w:color="auto"/>
              </w:divBdr>
            </w:div>
            <w:div w:id="935793733">
              <w:marLeft w:val="0"/>
              <w:marRight w:val="0"/>
              <w:marTop w:val="0"/>
              <w:marBottom w:val="0"/>
              <w:divBdr>
                <w:top w:val="none" w:sz="0" w:space="0" w:color="auto"/>
                <w:left w:val="none" w:sz="0" w:space="0" w:color="auto"/>
                <w:bottom w:val="none" w:sz="0" w:space="0" w:color="auto"/>
                <w:right w:val="none" w:sz="0" w:space="0" w:color="auto"/>
              </w:divBdr>
            </w:div>
            <w:div w:id="718549632">
              <w:marLeft w:val="0"/>
              <w:marRight w:val="0"/>
              <w:marTop w:val="0"/>
              <w:marBottom w:val="0"/>
              <w:divBdr>
                <w:top w:val="none" w:sz="0" w:space="0" w:color="auto"/>
                <w:left w:val="none" w:sz="0" w:space="0" w:color="auto"/>
                <w:bottom w:val="none" w:sz="0" w:space="0" w:color="auto"/>
                <w:right w:val="none" w:sz="0" w:space="0" w:color="auto"/>
              </w:divBdr>
            </w:div>
            <w:div w:id="2099405115">
              <w:marLeft w:val="0"/>
              <w:marRight w:val="0"/>
              <w:marTop w:val="0"/>
              <w:marBottom w:val="0"/>
              <w:divBdr>
                <w:top w:val="none" w:sz="0" w:space="0" w:color="auto"/>
                <w:left w:val="none" w:sz="0" w:space="0" w:color="auto"/>
                <w:bottom w:val="none" w:sz="0" w:space="0" w:color="auto"/>
                <w:right w:val="none" w:sz="0" w:space="0" w:color="auto"/>
              </w:divBdr>
            </w:div>
            <w:div w:id="1214733284">
              <w:marLeft w:val="0"/>
              <w:marRight w:val="0"/>
              <w:marTop w:val="0"/>
              <w:marBottom w:val="0"/>
              <w:divBdr>
                <w:top w:val="none" w:sz="0" w:space="0" w:color="auto"/>
                <w:left w:val="none" w:sz="0" w:space="0" w:color="auto"/>
                <w:bottom w:val="none" w:sz="0" w:space="0" w:color="auto"/>
                <w:right w:val="none" w:sz="0" w:space="0" w:color="auto"/>
              </w:divBdr>
            </w:div>
            <w:div w:id="1504511451">
              <w:marLeft w:val="0"/>
              <w:marRight w:val="0"/>
              <w:marTop w:val="0"/>
              <w:marBottom w:val="0"/>
              <w:divBdr>
                <w:top w:val="none" w:sz="0" w:space="0" w:color="auto"/>
                <w:left w:val="none" w:sz="0" w:space="0" w:color="auto"/>
                <w:bottom w:val="none" w:sz="0" w:space="0" w:color="auto"/>
                <w:right w:val="none" w:sz="0" w:space="0" w:color="auto"/>
              </w:divBdr>
            </w:div>
            <w:div w:id="710501632">
              <w:marLeft w:val="0"/>
              <w:marRight w:val="0"/>
              <w:marTop w:val="0"/>
              <w:marBottom w:val="0"/>
              <w:divBdr>
                <w:top w:val="none" w:sz="0" w:space="0" w:color="auto"/>
                <w:left w:val="none" w:sz="0" w:space="0" w:color="auto"/>
                <w:bottom w:val="none" w:sz="0" w:space="0" w:color="auto"/>
                <w:right w:val="none" w:sz="0" w:space="0" w:color="auto"/>
              </w:divBdr>
            </w:div>
            <w:div w:id="1445420774">
              <w:marLeft w:val="0"/>
              <w:marRight w:val="0"/>
              <w:marTop w:val="0"/>
              <w:marBottom w:val="0"/>
              <w:divBdr>
                <w:top w:val="none" w:sz="0" w:space="0" w:color="auto"/>
                <w:left w:val="none" w:sz="0" w:space="0" w:color="auto"/>
                <w:bottom w:val="none" w:sz="0" w:space="0" w:color="auto"/>
                <w:right w:val="none" w:sz="0" w:space="0" w:color="auto"/>
              </w:divBdr>
            </w:div>
            <w:div w:id="874856491">
              <w:marLeft w:val="0"/>
              <w:marRight w:val="0"/>
              <w:marTop w:val="0"/>
              <w:marBottom w:val="0"/>
              <w:divBdr>
                <w:top w:val="none" w:sz="0" w:space="0" w:color="auto"/>
                <w:left w:val="none" w:sz="0" w:space="0" w:color="auto"/>
                <w:bottom w:val="none" w:sz="0" w:space="0" w:color="auto"/>
                <w:right w:val="none" w:sz="0" w:space="0" w:color="auto"/>
              </w:divBdr>
            </w:div>
            <w:div w:id="1147671340">
              <w:marLeft w:val="0"/>
              <w:marRight w:val="0"/>
              <w:marTop w:val="0"/>
              <w:marBottom w:val="0"/>
              <w:divBdr>
                <w:top w:val="none" w:sz="0" w:space="0" w:color="auto"/>
                <w:left w:val="none" w:sz="0" w:space="0" w:color="auto"/>
                <w:bottom w:val="none" w:sz="0" w:space="0" w:color="auto"/>
                <w:right w:val="none" w:sz="0" w:space="0" w:color="auto"/>
              </w:divBdr>
            </w:div>
            <w:div w:id="426510057">
              <w:marLeft w:val="0"/>
              <w:marRight w:val="0"/>
              <w:marTop w:val="0"/>
              <w:marBottom w:val="0"/>
              <w:divBdr>
                <w:top w:val="none" w:sz="0" w:space="0" w:color="auto"/>
                <w:left w:val="none" w:sz="0" w:space="0" w:color="auto"/>
                <w:bottom w:val="none" w:sz="0" w:space="0" w:color="auto"/>
                <w:right w:val="none" w:sz="0" w:space="0" w:color="auto"/>
              </w:divBdr>
            </w:div>
            <w:div w:id="745883772">
              <w:marLeft w:val="0"/>
              <w:marRight w:val="0"/>
              <w:marTop w:val="0"/>
              <w:marBottom w:val="0"/>
              <w:divBdr>
                <w:top w:val="none" w:sz="0" w:space="0" w:color="auto"/>
                <w:left w:val="none" w:sz="0" w:space="0" w:color="auto"/>
                <w:bottom w:val="none" w:sz="0" w:space="0" w:color="auto"/>
                <w:right w:val="none" w:sz="0" w:space="0" w:color="auto"/>
              </w:divBdr>
            </w:div>
            <w:div w:id="1343318985">
              <w:marLeft w:val="0"/>
              <w:marRight w:val="0"/>
              <w:marTop w:val="0"/>
              <w:marBottom w:val="0"/>
              <w:divBdr>
                <w:top w:val="none" w:sz="0" w:space="0" w:color="auto"/>
                <w:left w:val="none" w:sz="0" w:space="0" w:color="auto"/>
                <w:bottom w:val="none" w:sz="0" w:space="0" w:color="auto"/>
                <w:right w:val="none" w:sz="0" w:space="0" w:color="auto"/>
              </w:divBdr>
            </w:div>
            <w:div w:id="674499647">
              <w:marLeft w:val="0"/>
              <w:marRight w:val="0"/>
              <w:marTop w:val="0"/>
              <w:marBottom w:val="0"/>
              <w:divBdr>
                <w:top w:val="none" w:sz="0" w:space="0" w:color="auto"/>
                <w:left w:val="none" w:sz="0" w:space="0" w:color="auto"/>
                <w:bottom w:val="none" w:sz="0" w:space="0" w:color="auto"/>
                <w:right w:val="none" w:sz="0" w:space="0" w:color="auto"/>
              </w:divBdr>
            </w:div>
            <w:div w:id="1739785049">
              <w:marLeft w:val="0"/>
              <w:marRight w:val="0"/>
              <w:marTop w:val="0"/>
              <w:marBottom w:val="0"/>
              <w:divBdr>
                <w:top w:val="none" w:sz="0" w:space="0" w:color="auto"/>
                <w:left w:val="none" w:sz="0" w:space="0" w:color="auto"/>
                <w:bottom w:val="none" w:sz="0" w:space="0" w:color="auto"/>
                <w:right w:val="none" w:sz="0" w:space="0" w:color="auto"/>
              </w:divBdr>
            </w:div>
            <w:div w:id="1883859370">
              <w:marLeft w:val="0"/>
              <w:marRight w:val="0"/>
              <w:marTop w:val="0"/>
              <w:marBottom w:val="0"/>
              <w:divBdr>
                <w:top w:val="none" w:sz="0" w:space="0" w:color="auto"/>
                <w:left w:val="none" w:sz="0" w:space="0" w:color="auto"/>
                <w:bottom w:val="none" w:sz="0" w:space="0" w:color="auto"/>
                <w:right w:val="none" w:sz="0" w:space="0" w:color="auto"/>
              </w:divBdr>
            </w:div>
            <w:div w:id="1181696125">
              <w:marLeft w:val="0"/>
              <w:marRight w:val="0"/>
              <w:marTop w:val="0"/>
              <w:marBottom w:val="0"/>
              <w:divBdr>
                <w:top w:val="none" w:sz="0" w:space="0" w:color="auto"/>
                <w:left w:val="none" w:sz="0" w:space="0" w:color="auto"/>
                <w:bottom w:val="none" w:sz="0" w:space="0" w:color="auto"/>
                <w:right w:val="none" w:sz="0" w:space="0" w:color="auto"/>
              </w:divBdr>
            </w:div>
            <w:div w:id="374281658">
              <w:marLeft w:val="0"/>
              <w:marRight w:val="0"/>
              <w:marTop w:val="0"/>
              <w:marBottom w:val="0"/>
              <w:divBdr>
                <w:top w:val="none" w:sz="0" w:space="0" w:color="auto"/>
                <w:left w:val="none" w:sz="0" w:space="0" w:color="auto"/>
                <w:bottom w:val="none" w:sz="0" w:space="0" w:color="auto"/>
                <w:right w:val="none" w:sz="0" w:space="0" w:color="auto"/>
              </w:divBdr>
            </w:div>
            <w:div w:id="281965569">
              <w:marLeft w:val="0"/>
              <w:marRight w:val="0"/>
              <w:marTop w:val="0"/>
              <w:marBottom w:val="0"/>
              <w:divBdr>
                <w:top w:val="none" w:sz="0" w:space="0" w:color="auto"/>
                <w:left w:val="none" w:sz="0" w:space="0" w:color="auto"/>
                <w:bottom w:val="none" w:sz="0" w:space="0" w:color="auto"/>
                <w:right w:val="none" w:sz="0" w:space="0" w:color="auto"/>
              </w:divBdr>
            </w:div>
            <w:div w:id="1861624635">
              <w:marLeft w:val="0"/>
              <w:marRight w:val="0"/>
              <w:marTop w:val="0"/>
              <w:marBottom w:val="0"/>
              <w:divBdr>
                <w:top w:val="none" w:sz="0" w:space="0" w:color="auto"/>
                <w:left w:val="none" w:sz="0" w:space="0" w:color="auto"/>
                <w:bottom w:val="none" w:sz="0" w:space="0" w:color="auto"/>
                <w:right w:val="none" w:sz="0" w:space="0" w:color="auto"/>
              </w:divBdr>
            </w:div>
            <w:div w:id="634528728">
              <w:marLeft w:val="0"/>
              <w:marRight w:val="0"/>
              <w:marTop w:val="0"/>
              <w:marBottom w:val="0"/>
              <w:divBdr>
                <w:top w:val="none" w:sz="0" w:space="0" w:color="auto"/>
                <w:left w:val="none" w:sz="0" w:space="0" w:color="auto"/>
                <w:bottom w:val="none" w:sz="0" w:space="0" w:color="auto"/>
                <w:right w:val="none" w:sz="0" w:space="0" w:color="auto"/>
              </w:divBdr>
            </w:div>
            <w:div w:id="929237455">
              <w:marLeft w:val="0"/>
              <w:marRight w:val="0"/>
              <w:marTop w:val="0"/>
              <w:marBottom w:val="0"/>
              <w:divBdr>
                <w:top w:val="none" w:sz="0" w:space="0" w:color="auto"/>
                <w:left w:val="none" w:sz="0" w:space="0" w:color="auto"/>
                <w:bottom w:val="none" w:sz="0" w:space="0" w:color="auto"/>
                <w:right w:val="none" w:sz="0" w:space="0" w:color="auto"/>
              </w:divBdr>
            </w:div>
            <w:div w:id="1520197529">
              <w:marLeft w:val="0"/>
              <w:marRight w:val="0"/>
              <w:marTop w:val="0"/>
              <w:marBottom w:val="0"/>
              <w:divBdr>
                <w:top w:val="none" w:sz="0" w:space="0" w:color="auto"/>
                <w:left w:val="none" w:sz="0" w:space="0" w:color="auto"/>
                <w:bottom w:val="none" w:sz="0" w:space="0" w:color="auto"/>
                <w:right w:val="none" w:sz="0" w:space="0" w:color="auto"/>
              </w:divBdr>
            </w:div>
            <w:div w:id="504169257">
              <w:marLeft w:val="0"/>
              <w:marRight w:val="0"/>
              <w:marTop w:val="0"/>
              <w:marBottom w:val="0"/>
              <w:divBdr>
                <w:top w:val="none" w:sz="0" w:space="0" w:color="auto"/>
                <w:left w:val="none" w:sz="0" w:space="0" w:color="auto"/>
                <w:bottom w:val="none" w:sz="0" w:space="0" w:color="auto"/>
                <w:right w:val="none" w:sz="0" w:space="0" w:color="auto"/>
              </w:divBdr>
            </w:div>
            <w:div w:id="881215275">
              <w:marLeft w:val="0"/>
              <w:marRight w:val="0"/>
              <w:marTop w:val="0"/>
              <w:marBottom w:val="0"/>
              <w:divBdr>
                <w:top w:val="none" w:sz="0" w:space="0" w:color="auto"/>
                <w:left w:val="none" w:sz="0" w:space="0" w:color="auto"/>
                <w:bottom w:val="none" w:sz="0" w:space="0" w:color="auto"/>
                <w:right w:val="none" w:sz="0" w:space="0" w:color="auto"/>
              </w:divBdr>
            </w:div>
            <w:div w:id="1322463011">
              <w:marLeft w:val="0"/>
              <w:marRight w:val="0"/>
              <w:marTop w:val="0"/>
              <w:marBottom w:val="0"/>
              <w:divBdr>
                <w:top w:val="none" w:sz="0" w:space="0" w:color="auto"/>
                <w:left w:val="none" w:sz="0" w:space="0" w:color="auto"/>
                <w:bottom w:val="none" w:sz="0" w:space="0" w:color="auto"/>
                <w:right w:val="none" w:sz="0" w:space="0" w:color="auto"/>
              </w:divBdr>
            </w:div>
            <w:div w:id="1794516220">
              <w:marLeft w:val="0"/>
              <w:marRight w:val="0"/>
              <w:marTop w:val="0"/>
              <w:marBottom w:val="0"/>
              <w:divBdr>
                <w:top w:val="none" w:sz="0" w:space="0" w:color="auto"/>
                <w:left w:val="none" w:sz="0" w:space="0" w:color="auto"/>
                <w:bottom w:val="none" w:sz="0" w:space="0" w:color="auto"/>
                <w:right w:val="none" w:sz="0" w:space="0" w:color="auto"/>
              </w:divBdr>
            </w:div>
            <w:div w:id="2072265606">
              <w:marLeft w:val="0"/>
              <w:marRight w:val="0"/>
              <w:marTop w:val="0"/>
              <w:marBottom w:val="0"/>
              <w:divBdr>
                <w:top w:val="none" w:sz="0" w:space="0" w:color="auto"/>
                <w:left w:val="none" w:sz="0" w:space="0" w:color="auto"/>
                <w:bottom w:val="none" w:sz="0" w:space="0" w:color="auto"/>
                <w:right w:val="none" w:sz="0" w:space="0" w:color="auto"/>
              </w:divBdr>
            </w:div>
            <w:div w:id="2059351561">
              <w:marLeft w:val="0"/>
              <w:marRight w:val="0"/>
              <w:marTop w:val="0"/>
              <w:marBottom w:val="0"/>
              <w:divBdr>
                <w:top w:val="none" w:sz="0" w:space="0" w:color="auto"/>
                <w:left w:val="none" w:sz="0" w:space="0" w:color="auto"/>
                <w:bottom w:val="none" w:sz="0" w:space="0" w:color="auto"/>
                <w:right w:val="none" w:sz="0" w:space="0" w:color="auto"/>
              </w:divBdr>
            </w:div>
            <w:div w:id="46727191">
              <w:marLeft w:val="0"/>
              <w:marRight w:val="0"/>
              <w:marTop w:val="0"/>
              <w:marBottom w:val="0"/>
              <w:divBdr>
                <w:top w:val="none" w:sz="0" w:space="0" w:color="auto"/>
                <w:left w:val="none" w:sz="0" w:space="0" w:color="auto"/>
                <w:bottom w:val="none" w:sz="0" w:space="0" w:color="auto"/>
                <w:right w:val="none" w:sz="0" w:space="0" w:color="auto"/>
              </w:divBdr>
            </w:div>
            <w:div w:id="1957562975">
              <w:marLeft w:val="0"/>
              <w:marRight w:val="0"/>
              <w:marTop w:val="0"/>
              <w:marBottom w:val="0"/>
              <w:divBdr>
                <w:top w:val="none" w:sz="0" w:space="0" w:color="auto"/>
                <w:left w:val="none" w:sz="0" w:space="0" w:color="auto"/>
                <w:bottom w:val="none" w:sz="0" w:space="0" w:color="auto"/>
                <w:right w:val="none" w:sz="0" w:space="0" w:color="auto"/>
              </w:divBdr>
            </w:div>
            <w:div w:id="1703938705">
              <w:marLeft w:val="0"/>
              <w:marRight w:val="0"/>
              <w:marTop w:val="0"/>
              <w:marBottom w:val="0"/>
              <w:divBdr>
                <w:top w:val="none" w:sz="0" w:space="0" w:color="auto"/>
                <w:left w:val="none" w:sz="0" w:space="0" w:color="auto"/>
                <w:bottom w:val="none" w:sz="0" w:space="0" w:color="auto"/>
                <w:right w:val="none" w:sz="0" w:space="0" w:color="auto"/>
              </w:divBdr>
            </w:div>
            <w:div w:id="1725595186">
              <w:marLeft w:val="0"/>
              <w:marRight w:val="0"/>
              <w:marTop w:val="0"/>
              <w:marBottom w:val="0"/>
              <w:divBdr>
                <w:top w:val="none" w:sz="0" w:space="0" w:color="auto"/>
                <w:left w:val="none" w:sz="0" w:space="0" w:color="auto"/>
                <w:bottom w:val="none" w:sz="0" w:space="0" w:color="auto"/>
                <w:right w:val="none" w:sz="0" w:space="0" w:color="auto"/>
              </w:divBdr>
            </w:div>
            <w:div w:id="1935433712">
              <w:marLeft w:val="0"/>
              <w:marRight w:val="0"/>
              <w:marTop w:val="0"/>
              <w:marBottom w:val="0"/>
              <w:divBdr>
                <w:top w:val="none" w:sz="0" w:space="0" w:color="auto"/>
                <w:left w:val="none" w:sz="0" w:space="0" w:color="auto"/>
                <w:bottom w:val="none" w:sz="0" w:space="0" w:color="auto"/>
                <w:right w:val="none" w:sz="0" w:space="0" w:color="auto"/>
              </w:divBdr>
            </w:div>
            <w:div w:id="706949634">
              <w:marLeft w:val="0"/>
              <w:marRight w:val="0"/>
              <w:marTop w:val="0"/>
              <w:marBottom w:val="0"/>
              <w:divBdr>
                <w:top w:val="none" w:sz="0" w:space="0" w:color="auto"/>
                <w:left w:val="none" w:sz="0" w:space="0" w:color="auto"/>
                <w:bottom w:val="none" w:sz="0" w:space="0" w:color="auto"/>
                <w:right w:val="none" w:sz="0" w:space="0" w:color="auto"/>
              </w:divBdr>
            </w:div>
            <w:div w:id="161287910">
              <w:marLeft w:val="0"/>
              <w:marRight w:val="0"/>
              <w:marTop w:val="0"/>
              <w:marBottom w:val="0"/>
              <w:divBdr>
                <w:top w:val="none" w:sz="0" w:space="0" w:color="auto"/>
                <w:left w:val="none" w:sz="0" w:space="0" w:color="auto"/>
                <w:bottom w:val="none" w:sz="0" w:space="0" w:color="auto"/>
                <w:right w:val="none" w:sz="0" w:space="0" w:color="auto"/>
              </w:divBdr>
            </w:div>
            <w:div w:id="135489960">
              <w:marLeft w:val="0"/>
              <w:marRight w:val="0"/>
              <w:marTop w:val="0"/>
              <w:marBottom w:val="0"/>
              <w:divBdr>
                <w:top w:val="none" w:sz="0" w:space="0" w:color="auto"/>
                <w:left w:val="none" w:sz="0" w:space="0" w:color="auto"/>
                <w:bottom w:val="none" w:sz="0" w:space="0" w:color="auto"/>
                <w:right w:val="none" w:sz="0" w:space="0" w:color="auto"/>
              </w:divBdr>
            </w:div>
            <w:div w:id="1724062384">
              <w:marLeft w:val="0"/>
              <w:marRight w:val="0"/>
              <w:marTop w:val="0"/>
              <w:marBottom w:val="0"/>
              <w:divBdr>
                <w:top w:val="none" w:sz="0" w:space="0" w:color="auto"/>
                <w:left w:val="none" w:sz="0" w:space="0" w:color="auto"/>
                <w:bottom w:val="none" w:sz="0" w:space="0" w:color="auto"/>
                <w:right w:val="none" w:sz="0" w:space="0" w:color="auto"/>
              </w:divBdr>
            </w:div>
            <w:div w:id="1325204930">
              <w:marLeft w:val="0"/>
              <w:marRight w:val="0"/>
              <w:marTop w:val="0"/>
              <w:marBottom w:val="0"/>
              <w:divBdr>
                <w:top w:val="none" w:sz="0" w:space="0" w:color="auto"/>
                <w:left w:val="none" w:sz="0" w:space="0" w:color="auto"/>
                <w:bottom w:val="none" w:sz="0" w:space="0" w:color="auto"/>
                <w:right w:val="none" w:sz="0" w:space="0" w:color="auto"/>
              </w:divBdr>
            </w:div>
            <w:div w:id="1853373156">
              <w:marLeft w:val="0"/>
              <w:marRight w:val="0"/>
              <w:marTop w:val="0"/>
              <w:marBottom w:val="0"/>
              <w:divBdr>
                <w:top w:val="none" w:sz="0" w:space="0" w:color="auto"/>
                <w:left w:val="none" w:sz="0" w:space="0" w:color="auto"/>
                <w:bottom w:val="none" w:sz="0" w:space="0" w:color="auto"/>
                <w:right w:val="none" w:sz="0" w:space="0" w:color="auto"/>
              </w:divBdr>
            </w:div>
            <w:div w:id="1538004800">
              <w:marLeft w:val="0"/>
              <w:marRight w:val="0"/>
              <w:marTop w:val="0"/>
              <w:marBottom w:val="0"/>
              <w:divBdr>
                <w:top w:val="none" w:sz="0" w:space="0" w:color="auto"/>
                <w:left w:val="none" w:sz="0" w:space="0" w:color="auto"/>
                <w:bottom w:val="none" w:sz="0" w:space="0" w:color="auto"/>
                <w:right w:val="none" w:sz="0" w:space="0" w:color="auto"/>
              </w:divBdr>
            </w:div>
            <w:div w:id="2003506167">
              <w:marLeft w:val="0"/>
              <w:marRight w:val="0"/>
              <w:marTop w:val="0"/>
              <w:marBottom w:val="0"/>
              <w:divBdr>
                <w:top w:val="none" w:sz="0" w:space="0" w:color="auto"/>
                <w:left w:val="none" w:sz="0" w:space="0" w:color="auto"/>
                <w:bottom w:val="none" w:sz="0" w:space="0" w:color="auto"/>
                <w:right w:val="none" w:sz="0" w:space="0" w:color="auto"/>
              </w:divBdr>
            </w:div>
            <w:div w:id="1924097832">
              <w:marLeft w:val="0"/>
              <w:marRight w:val="0"/>
              <w:marTop w:val="0"/>
              <w:marBottom w:val="0"/>
              <w:divBdr>
                <w:top w:val="none" w:sz="0" w:space="0" w:color="auto"/>
                <w:left w:val="none" w:sz="0" w:space="0" w:color="auto"/>
                <w:bottom w:val="none" w:sz="0" w:space="0" w:color="auto"/>
                <w:right w:val="none" w:sz="0" w:space="0" w:color="auto"/>
              </w:divBdr>
            </w:div>
            <w:div w:id="192966374">
              <w:marLeft w:val="0"/>
              <w:marRight w:val="0"/>
              <w:marTop w:val="0"/>
              <w:marBottom w:val="0"/>
              <w:divBdr>
                <w:top w:val="none" w:sz="0" w:space="0" w:color="auto"/>
                <w:left w:val="none" w:sz="0" w:space="0" w:color="auto"/>
                <w:bottom w:val="none" w:sz="0" w:space="0" w:color="auto"/>
                <w:right w:val="none" w:sz="0" w:space="0" w:color="auto"/>
              </w:divBdr>
            </w:div>
            <w:div w:id="562564460">
              <w:marLeft w:val="0"/>
              <w:marRight w:val="0"/>
              <w:marTop w:val="0"/>
              <w:marBottom w:val="0"/>
              <w:divBdr>
                <w:top w:val="none" w:sz="0" w:space="0" w:color="auto"/>
                <w:left w:val="none" w:sz="0" w:space="0" w:color="auto"/>
                <w:bottom w:val="none" w:sz="0" w:space="0" w:color="auto"/>
                <w:right w:val="none" w:sz="0" w:space="0" w:color="auto"/>
              </w:divBdr>
            </w:div>
            <w:div w:id="1809273594">
              <w:marLeft w:val="0"/>
              <w:marRight w:val="0"/>
              <w:marTop w:val="0"/>
              <w:marBottom w:val="0"/>
              <w:divBdr>
                <w:top w:val="none" w:sz="0" w:space="0" w:color="auto"/>
                <w:left w:val="none" w:sz="0" w:space="0" w:color="auto"/>
                <w:bottom w:val="none" w:sz="0" w:space="0" w:color="auto"/>
                <w:right w:val="none" w:sz="0" w:space="0" w:color="auto"/>
              </w:divBdr>
            </w:div>
            <w:div w:id="1499541369">
              <w:marLeft w:val="0"/>
              <w:marRight w:val="0"/>
              <w:marTop w:val="0"/>
              <w:marBottom w:val="0"/>
              <w:divBdr>
                <w:top w:val="none" w:sz="0" w:space="0" w:color="auto"/>
                <w:left w:val="none" w:sz="0" w:space="0" w:color="auto"/>
                <w:bottom w:val="none" w:sz="0" w:space="0" w:color="auto"/>
                <w:right w:val="none" w:sz="0" w:space="0" w:color="auto"/>
              </w:divBdr>
            </w:div>
            <w:div w:id="1574005044">
              <w:marLeft w:val="0"/>
              <w:marRight w:val="0"/>
              <w:marTop w:val="0"/>
              <w:marBottom w:val="0"/>
              <w:divBdr>
                <w:top w:val="none" w:sz="0" w:space="0" w:color="auto"/>
                <w:left w:val="none" w:sz="0" w:space="0" w:color="auto"/>
                <w:bottom w:val="none" w:sz="0" w:space="0" w:color="auto"/>
                <w:right w:val="none" w:sz="0" w:space="0" w:color="auto"/>
              </w:divBdr>
            </w:div>
            <w:div w:id="611286282">
              <w:marLeft w:val="0"/>
              <w:marRight w:val="0"/>
              <w:marTop w:val="0"/>
              <w:marBottom w:val="0"/>
              <w:divBdr>
                <w:top w:val="none" w:sz="0" w:space="0" w:color="auto"/>
                <w:left w:val="none" w:sz="0" w:space="0" w:color="auto"/>
                <w:bottom w:val="none" w:sz="0" w:space="0" w:color="auto"/>
                <w:right w:val="none" w:sz="0" w:space="0" w:color="auto"/>
              </w:divBdr>
            </w:div>
            <w:div w:id="256720870">
              <w:marLeft w:val="0"/>
              <w:marRight w:val="0"/>
              <w:marTop w:val="0"/>
              <w:marBottom w:val="0"/>
              <w:divBdr>
                <w:top w:val="none" w:sz="0" w:space="0" w:color="auto"/>
                <w:left w:val="none" w:sz="0" w:space="0" w:color="auto"/>
                <w:bottom w:val="none" w:sz="0" w:space="0" w:color="auto"/>
                <w:right w:val="none" w:sz="0" w:space="0" w:color="auto"/>
              </w:divBdr>
            </w:div>
            <w:div w:id="1946692218">
              <w:marLeft w:val="0"/>
              <w:marRight w:val="0"/>
              <w:marTop w:val="0"/>
              <w:marBottom w:val="0"/>
              <w:divBdr>
                <w:top w:val="none" w:sz="0" w:space="0" w:color="auto"/>
                <w:left w:val="none" w:sz="0" w:space="0" w:color="auto"/>
                <w:bottom w:val="none" w:sz="0" w:space="0" w:color="auto"/>
                <w:right w:val="none" w:sz="0" w:space="0" w:color="auto"/>
              </w:divBdr>
            </w:div>
            <w:div w:id="640575159">
              <w:marLeft w:val="0"/>
              <w:marRight w:val="0"/>
              <w:marTop w:val="0"/>
              <w:marBottom w:val="0"/>
              <w:divBdr>
                <w:top w:val="none" w:sz="0" w:space="0" w:color="auto"/>
                <w:left w:val="none" w:sz="0" w:space="0" w:color="auto"/>
                <w:bottom w:val="none" w:sz="0" w:space="0" w:color="auto"/>
                <w:right w:val="none" w:sz="0" w:space="0" w:color="auto"/>
              </w:divBdr>
            </w:div>
            <w:div w:id="495809543">
              <w:marLeft w:val="0"/>
              <w:marRight w:val="0"/>
              <w:marTop w:val="0"/>
              <w:marBottom w:val="0"/>
              <w:divBdr>
                <w:top w:val="none" w:sz="0" w:space="0" w:color="auto"/>
                <w:left w:val="none" w:sz="0" w:space="0" w:color="auto"/>
                <w:bottom w:val="none" w:sz="0" w:space="0" w:color="auto"/>
                <w:right w:val="none" w:sz="0" w:space="0" w:color="auto"/>
              </w:divBdr>
            </w:div>
            <w:div w:id="1777211384">
              <w:marLeft w:val="0"/>
              <w:marRight w:val="0"/>
              <w:marTop w:val="0"/>
              <w:marBottom w:val="0"/>
              <w:divBdr>
                <w:top w:val="none" w:sz="0" w:space="0" w:color="auto"/>
                <w:left w:val="none" w:sz="0" w:space="0" w:color="auto"/>
                <w:bottom w:val="none" w:sz="0" w:space="0" w:color="auto"/>
                <w:right w:val="none" w:sz="0" w:space="0" w:color="auto"/>
              </w:divBdr>
            </w:div>
            <w:div w:id="531773882">
              <w:marLeft w:val="0"/>
              <w:marRight w:val="0"/>
              <w:marTop w:val="0"/>
              <w:marBottom w:val="0"/>
              <w:divBdr>
                <w:top w:val="none" w:sz="0" w:space="0" w:color="auto"/>
                <w:left w:val="none" w:sz="0" w:space="0" w:color="auto"/>
                <w:bottom w:val="none" w:sz="0" w:space="0" w:color="auto"/>
                <w:right w:val="none" w:sz="0" w:space="0" w:color="auto"/>
              </w:divBdr>
            </w:div>
            <w:div w:id="549418102">
              <w:marLeft w:val="0"/>
              <w:marRight w:val="0"/>
              <w:marTop w:val="0"/>
              <w:marBottom w:val="0"/>
              <w:divBdr>
                <w:top w:val="none" w:sz="0" w:space="0" w:color="auto"/>
                <w:left w:val="none" w:sz="0" w:space="0" w:color="auto"/>
                <w:bottom w:val="none" w:sz="0" w:space="0" w:color="auto"/>
                <w:right w:val="none" w:sz="0" w:space="0" w:color="auto"/>
              </w:divBdr>
            </w:div>
            <w:div w:id="2106076067">
              <w:marLeft w:val="0"/>
              <w:marRight w:val="0"/>
              <w:marTop w:val="0"/>
              <w:marBottom w:val="0"/>
              <w:divBdr>
                <w:top w:val="none" w:sz="0" w:space="0" w:color="auto"/>
                <w:left w:val="none" w:sz="0" w:space="0" w:color="auto"/>
                <w:bottom w:val="none" w:sz="0" w:space="0" w:color="auto"/>
                <w:right w:val="none" w:sz="0" w:space="0" w:color="auto"/>
              </w:divBdr>
            </w:div>
            <w:div w:id="515731725">
              <w:marLeft w:val="0"/>
              <w:marRight w:val="0"/>
              <w:marTop w:val="0"/>
              <w:marBottom w:val="0"/>
              <w:divBdr>
                <w:top w:val="none" w:sz="0" w:space="0" w:color="auto"/>
                <w:left w:val="none" w:sz="0" w:space="0" w:color="auto"/>
                <w:bottom w:val="none" w:sz="0" w:space="0" w:color="auto"/>
                <w:right w:val="none" w:sz="0" w:space="0" w:color="auto"/>
              </w:divBdr>
            </w:div>
            <w:div w:id="861432874">
              <w:marLeft w:val="0"/>
              <w:marRight w:val="0"/>
              <w:marTop w:val="0"/>
              <w:marBottom w:val="0"/>
              <w:divBdr>
                <w:top w:val="none" w:sz="0" w:space="0" w:color="auto"/>
                <w:left w:val="none" w:sz="0" w:space="0" w:color="auto"/>
                <w:bottom w:val="none" w:sz="0" w:space="0" w:color="auto"/>
                <w:right w:val="none" w:sz="0" w:space="0" w:color="auto"/>
              </w:divBdr>
            </w:div>
            <w:div w:id="689067999">
              <w:marLeft w:val="0"/>
              <w:marRight w:val="0"/>
              <w:marTop w:val="0"/>
              <w:marBottom w:val="0"/>
              <w:divBdr>
                <w:top w:val="none" w:sz="0" w:space="0" w:color="auto"/>
                <w:left w:val="none" w:sz="0" w:space="0" w:color="auto"/>
                <w:bottom w:val="none" w:sz="0" w:space="0" w:color="auto"/>
                <w:right w:val="none" w:sz="0" w:space="0" w:color="auto"/>
              </w:divBdr>
            </w:div>
            <w:div w:id="948899164">
              <w:marLeft w:val="0"/>
              <w:marRight w:val="0"/>
              <w:marTop w:val="0"/>
              <w:marBottom w:val="0"/>
              <w:divBdr>
                <w:top w:val="none" w:sz="0" w:space="0" w:color="auto"/>
                <w:left w:val="none" w:sz="0" w:space="0" w:color="auto"/>
                <w:bottom w:val="none" w:sz="0" w:space="0" w:color="auto"/>
                <w:right w:val="none" w:sz="0" w:space="0" w:color="auto"/>
              </w:divBdr>
            </w:div>
            <w:div w:id="417408093">
              <w:marLeft w:val="0"/>
              <w:marRight w:val="0"/>
              <w:marTop w:val="0"/>
              <w:marBottom w:val="0"/>
              <w:divBdr>
                <w:top w:val="none" w:sz="0" w:space="0" w:color="auto"/>
                <w:left w:val="none" w:sz="0" w:space="0" w:color="auto"/>
                <w:bottom w:val="none" w:sz="0" w:space="0" w:color="auto"/>
                <w:right w:val="none" w:sz="0" w:space="0" w:color="auto"/>
              </w:divBdr>
            </w:div>
            <w:div w:id="586689541">
              <w:marLeft w:val="0"/>
              <w:marRight w:val="0"/>
              <w:marTop w:val="0"/>
              <w:marBottom w:val="0"/>
              <w:divBdr>
                <w:top w:val="none" w:sz="0" w:space="0" w:color="auto"/>
                <w:left w:val="none" w:sz="0" w:space="0" w:color="auto"/>
                <w:bottom w:val="none" w:sz="0" w:space="0" w:color="auto"/>
                <w:right w:val="none" w:sz="0" w:space="0" w:color="auto"/>
              </w:divBdr>
            </w:div>
            <w:div w:id="1171336679">
              <w:marLeft w:val="0"/>
              <w:marRight w:val="0"/>
              <w:marTop w:val="0"/>
              <w:marBottom w:val="0"/>
              <w:divBdr>
                <w:top w:val="none" w:sz="0" w:space="0" w:color="auto"/>
                <w:left w:val="none" w:sz="0" w:space="0" w:color="auto"/>
                <w:bottom w:val="none" w:sz="0" w:space="0" w:color="auto"/>
                <w:right w:val="none" w:sz="0" w:space="0" w:color="auto"/>
              </w:divBdr>
            </w:div>
            <w:div w:id="17356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553110">
      <w:bodyDiv w:val="1"/>
      <w:marLeft w:val="0"/>
      <w:marRight w:val="0"/>
      <w:marTop w:val="0"/>
      <w:marBottom w:val="0"/>
      <w:divBdr>
        <w:top w:val="none" w:sz="0" w:space="0" w:color="auto"/>
        <w:left w:val="none" w:sz="0" w:space="0" w:color="auto"/>
        <w:bottom w:val="none" w:sz="0" w:space="0" w:color="auto"/>
        <w:right w:val="none" w:sz="0" w:space="0" w:color="auto"/>
      </w:divBdr>
      <w:divsChild>
        <w:div w:id="348261002">
          <w:marLeft w:val="0"/>
          <w:marRight w:val="0"/>
          <w:marTop w:val="0"/>
          <w:marBottom w:val="0"/>
          <w:divBdr>
            <w:top w:val="none" w:sz="0" w:space="0" w:color="auto"/>
            <w:left w:val="none" w:sz="0" w:space="0" w:color="auto"/>
            <w:bottom w:val="none" w:sz="0" w:space="0" w:color="auto"/>
            <w:right w:val="none" w:sz="0" w:space="0" w:color="auto"/>
          </w:divBdr>
        </w:div>
        <w:div w:id="1320959425">
          <w:marLeft w:val="0"/>
          <w:marRight w:val="0"/>
          <w:marTop w:val="0"/>
          <w:marBottom w:val="0"/>
          <w:divBdr>
            <w:top w:val="none" w:sz="0" w:space="0" w:color="auto"/>
            <w:left w:val="none" w:sz="0" w:space="0" w:color="auto"/>
            <w:bottom w:val="none" w:sz="0" w:space="0" w:color="auto"/>
            <w:right w:val="none" w:sz="0" w:space="0" w:color="auto"/>
          </w:divBdr>
        </w:div>
        <w:div w:id="617446234">
          <w:marLeft w:val="0"/>
          <w:marRight w:val="0"/>
          <w:marTop w:val="0"/>
          <w:marBottom w:val="0"/>
          <w:divBdr>
            <w:top w:val="none" w:sz="0" w:space="0" w:color="auto"/>
            <w:left w:val="none" w:sz="0" w:space="0" w:color="auto"/>
            <w:bottom w:val="none" w:sz="0" w:space="0" w:color="auto"/>
            <w:right w:val="none" w:sz="0" w:space="0" w:color="auto"/>
          </w:divBdr>
        </w:div>
        <w:div w:id="1519007593">
          <w:marLeft w:val="0"/>
          <w:marRight w:val="0"/>
          <w:marTop w:val="0"/>
          <w:marBottom w:val="0"/>
          <w:divBdr>
            <w:top w:val="none" w:sz="0" w:space="0" w:color="auto"/>
            <w:left w:val="none" w:sz="0" w:space="0" w:color="auto"/>
            <w:bottom w:val="none" w:sz="0" w:space="0" w:color="auto"/>
            <w:right w:val="none" w:sz="0" w:space="0" w:color="auto"/>
          </w:divBdr>
        </w:div>
        <w:div w:id="1321037509">
          <w:marLeft w:val="0"/>
          <w:marRight w:val="0"/>
          <w:marTop w:val="0"/>
          <w:marBottom w:val="0"/>
          <w:divBdr>
            <w:top w:val="none" w:sz="0" w:space="0" w:color="auto"/>
            <w:left w:val="none" w:sz="0" w:space="0" w:color="auto"/>
            <w:bottom w:val="none" w:sz="0" w:space="0" w:color="auto"/>
            <w:right w:val="none" w:sz="0" w:space="0" w:color="auto"/>
          </w:divBdr>
        </w:div>
      </w:divsChild>
    </w:div>
    <w:div w:id="903567428">
      <w:bodyDiv w:val="1"/>
      <w:marLeft w:val="0"/>
      <w:marRight w:val="0"/>
      <w:marTop w:val="0"/>
      <w:marBottom w:val="0"/>
      <w:divBdr>
        <w:top w:val="none" w:sz="0" w:space="0" w:color="auto"/>
        <w:left w:val="none" w:sz="0" w:space="0" w:color="auto"/>
        <w:bottom w:val="none" w:sz="0" w:space="0" w:color="auto"/>
        <w:right w:val="none" w:sz="0" w:space="0" w:color="auto"/>
      </w:divBdr>
      <w:divsChild>
        <w:div w:id="841437095">
          <w:marLeft w:val="0"/>
          <w:marRight w:val="0"/>
          <w:marTop w:val="0"/>
          <w:marBottom w:val="0"/>
          <w:divBdr>
            <w:top w:val="none" w:sz="0" w:space="0" w:color="auto"/>
            <w:left w:val="none" w:sz="0" w:space="0" w:color="auto"/>
            <w:bottom w:val="none" w:sz="0" w:space="0" w:color="auto"/>
            <w:right w:val="none" w:sz="0" w:space="0" w:color="auto"/>
          </w:divBdr>
        </w:div>
        <w:div w:id="1425758716">
          <w:marLeft w:val="0"/>
          <w:marRight w:val="0"/>
          <w:marTop w:val="0"/>
          <w:marBottom w:val="0"/>
          <w:divBdr>
            <w:top w:val="none" w:sz="0" w:space="0" w:color="auto"/>
            <w:left w:val="none" w:sz="0" w:space="0" w:color="auto"/>
            <w:bottom w:val="none" w:sz="0" w:space="0" w:color="auto"/>
            <w:right w:val="none" w:sz="0" w:space="0" w:color="auto"/>
          </w:divBdr>
        </w:div>
        <w:div w:id="709693760">
          <w:marLeft w:val="0"/>
          <w:marRight w:val="0"/>
          <w:marTop w:val="0"/>
          <w:marBottom w:val="0"/>
          <w:divBdr>
            <w:top w:val="none" w:sz="0" w:space="0" w:color="auto"/>
            <w:left w:val="none" w:sz="0" w:space="0" w:color="auto"/>
            <w:bottom w:val="none" w:sz="0" w:space="0" w:color="auto"/>
            <w:right w:val="none" w:sz="0" w:space="0" w:color="auto"/>
          </w:divBdr>
        </w:div>
        <w:div w:id="1249316195">
          <w:marLeft w:val="0"/>
          <w:marRight w:val="0"/>
          <w:marTop w:val="0"/>
          <w:marBottom w:val="0"/>
          <w:divBdr>
            <w:top w:val="none" w:sz="0" w:space="0" w:color="auto"/>
            <w:left w:val="none" w:sz="0" w:space="0" w:color="auto"/>
            <w:bottom w:val="none" w:sz="0" w:space="0" w:color="auto"/>
            <w:right w:val="none" w:sz="0" w:space="0" w:color="auto"/>
          </w:divBdr>
        </w:div>
        <w:div w:id="729117439">
          <w:marLeft w:val="0"/>
          <w:marRight w:val="0"/>
          <w:marTop w:val="0"/>
          <w:marBottom w:val="0"/>
          <w:divBdr>
            <w:top w:val="none" w:sz="0" w:space="0" w:color="auto"/>
            <w:left w:val="none" w:sz="0" w:space="0" w:color="auto"/>
            <w:bottom w:val="none" w:sz="0" w:space="0" w:color="auto"/>
            <w:right w:val="none" w:sz="0" w:space="0" w:color="auto"/>
          </w:divBdr>
        </w:div>
        <w:div w:id="947395656">
          <w:marLeft w:val="0"/>
          <w:marRight w:val="0"/>
          <w:marTop w:val="0"/>
          <w:marBottom w:val="0"/>
          <w:divBdr>
            <w:top w:val="none" w:sz="0" w:space="0" w:color="auto"/>
            <w:left w:val="none" w:sz="0" w:space="0" w:color="auto"/>
            <w:bottom w:val="none" w:sz="0" w:space="0" w:color="auto"/>
            <w:right w:val="none" w:sz="0" w:space="0" w:color="auto"/>
          </w:divBdr>
        </w:div>
        <w:div w:id="227419194">
          <w:marLeft w:val="0"/>
          <w:marRight w:val="0"/>
          <w:marTop w:val="0"/>
          <w:marBottom w:val="0"/>
          <w:divBdr>
            <w:top w:val="none" w:sz="0" w:space="0" w:color="auto"/>
            <w:left w:val="none" w:sz="0" w:space="0" w:color="auto"/>
            <w:bottom w:val="none" w:sz="0" w:space="0" w:color="auto"/>
            <w:right w:val="none" w:sz="0" w:space="0" w:color="auto"/>
          </w:divBdr>
        </w:div>
        <w:div w:id="1552767619">
          <w:marLeft w:val="0"/>
          <w:marRight w:val="0"/>
          <w:marTop w:val="0"/>
          <w:marBottom w:val="0"/>
          <w:divBdr>
            <w:top w:val="none" w:sz="0" w:space="0" w:color="auto"/>
            <w:left w:val="none" w:sz="0" w:space="0" w:color="auto"/>
            <w:bottom w:val="none" w:sz="0" w:space="0" w:color="auto"/>
            <w:right w:val="none" w:sz="0" w:space="0" w:color="auto"/>
          </w:divBdr>
        </w:div>
        <w:div w:id="54548742">
          <w:marLeft w:val="0"/>
          <w:marRight w:val="0"/>
          <w:marTop w:val="0"/>
          <w:marBottom w:val="0"/>
          <w:divBdr>
            <w:top w:val="none" w:sz="0" w:space="0" w:color="auto"/>
            <w:left w:val="none" w:sz="0" w:space="0" w:color="auto"/>
            <w:bottom w:val="none" w:sz="0" w:space="0" w:color="auto"/>
            <w:right w:val="none" w:sz="0" w:space="0" w:color="auto"/>
          </w:divBdr>
        </w:div>
        <w:div w:id="1401097726">
          <w:marLeft w:val="0"/>
          <w:marRight w:val="0"/>
          <w:marTop w:val="0"/>
          <w:marBottom w:val="0"/>
          <w:divBdr>
            <w:top w:val="none" w:sz="0" w:space="0" w:color="auto"/>
            <w:left w:val="none" w:sz="0" w:space="0" w:color="auto"/>
            <w:bottom w:val="none" w:sz="0" w:space="0" w:color="auto"/>
            <w:right w:val="none" w:sz="0" w:space="0" w:color="auto"/>
          </w:divBdr>
        </w:div>
        <w:div w:id="1178033688">
          <w:marLeft w:val="0"/>
          <w:marRight w:val="0"/>
          <w:marTop w:val="0"/>
          <w:marBottom w:val="0"/>
          <w:divBdr>
            <w:top w:val="none" w:sz="0" w:space="0" w:color="auto"/>
            <w:left w:val="none" w:sz="0" w:space="0" w:color="auto"/>
            <w:bottom w:val="none" w:sz="0" w:space="0" w:color="auto"/>
            <w:right w:val="none" w:sz="0" w:space="0" w:color="auto"/>
          </w:divBdr>
        </w:div>
        <w:div w:id="1858151473">
          <w:marLeft w:val="0"/>
          <w:marRight w:val="0"/>
          <w:marTop w:val="0"/>
          <w:marBottom w:val="0"/>
          <w:divBdr>
            <w:top w:val="none" w:sz="0" w:space="0" w:color="auto"/>
            <w:left w:val="none" w:sz="0" w:space="0" w:color="auto"/>
            <w:bottom w:val="none" w:sz="0" w:space="0" w:color="auto"/>
            <w:right w:val="none" w:sz="0" w:space="0" w:color="auto"/>
          </w:divBdr>
        </w:div>
        <w:div w:id="1979336142">
          <w:marLeft w:val="0"/>
          <w:marRight w:val="0"/>
          <w:marTop w:val="0"/>
          <w:marBottom w:val="0"/>
          <w:divBdr>
            <w:top w:val="none" w:sz="0" w:space="0" w:color="auto"/>
            <w:left w:val="none" w:sz="0" w:space="0" w:color="auto"/>
            <w:bottom w:val="none" w:sz="0" w:space="0" w:color="auto"/>
            <w:right w:val="none" w:sz="0" w:space="0" w:color="auto"/>
          </w:divBdr>
        </w:div>
        <w:div w:id="260602379">
          <w:marLeft w:val="0"/>
          <w:marRight w:val="0"/>
          <w:marTop w:val="0"/>
          <w:marBottom w:val="0"/>
          <w:divBdr>
            <w:top w:val="none" w:sz="0" w:space="0" w:color="auto"/>
            <w:left w:val="none" w:sz="0" w:space="0" w:color="auto"/>
            <w:bottom w:val="none" w:sz="0" w:space="0" w:color="auto"/>
            <w:right w:val="none" w:sz="0" w:space="0" w:color="auto"/>
          </w:divBdr>
        </w:div>
        <w:div w:id="434177002">
          <w:marLeft w:val="0"/>
          <w:marRight w:val="0"/>
          <w:marTop w:val="0"/>
          <w:marBottom w:val="0"/>
          <w:divBdr>
            <w:top w:val="none" w:sz="0" w:space="0" w:color="auto"/>
            <w:left w:val="none" w:sz="0" w:space="0" w:color="auto"/>
            <w:bottom w:val="none" w:sz="0" w:space="0" w:color="auto"/>
            <w:right w:val="none" w:sz="0" w:space="0" w:color="auto"/>
          </w:divBdr>
        </w:div>
        <w:div w:id="856039899">
          <w:marLeft w:val="0"/>
          <w:marRight w:val="0"/>
          <w:marTop w:val="0"/>
          <w:marBottom w:val="0"/>
          <w:divBdr>
            <w:top w:val="none" w:sz="0" w:space="0" w:color="auto"/>
            <w:left w:val="none" w:sz="0" w:space="0" w:color="auto"/>
            <w:bottom w:val="none" w:sz="0" w:space="0" w:color="auto"/>
            <w:right w:val="none" w:sz="0" w:space="0" w:color="auto"/>
          </w:divBdr>
        </w:div>
        <w:div w:id="1640308301">
          <w:marLeft w:val="0"/>
          <w:marRight w:val="0"/>
          <w:marTop w:val="0"/>
          <w:marBottom w:val="0"/>
          <w:divBdr>
            <w:top w:val="none" w:sz="0" w:space="0" w:color="auto"/>
            <w:left w:val="none" w:sz="0" w:space="0" w:color="auto"/>
            <w:bottom w:val="none" w:sz="0" w:space="0" w:color="auto"/>
            <w:right w:val="none" w:sz="0" w:space="0" w:color="auto"/>
          </w:divBdr>
        </w:div>
        <w:div w:id="2107340381">
          <w:marLeft w:val="0"/>
          <w:marRight w:val="0"/>
          <w:marTop w:val="0"/>
          <w:marBottom w:val="0"/>
          <w:divBdr>
            <w:top w:val="none" w:sz="0" w:space="0" w:color="auto"/>
            <w:left w:val="none" w:sz="0" w:space="0" w:color="auto"/>
            <w:bottom w:val="none" w:sz="0" w:space="0" w:color="auto"/>
            <w:right w:val="none" w:sz="0" w:space="0" w:color="auto"/>
          </w:divBdr>
        </w:div>
        <w:div w:id="2088309070">
          <w:marLeft w:val="0"/>
          <w:marRight w:val="0"/>
          <w:marTop w:val="0"/>
          <w:marBottom w:val="0"/>
          <w:divBdr>
            <w:top w:val="none" w:sz="0" w:space="0" w:color="auto"/>
            <w:left w:val="none" w:sz="0" w:space="0" w:color="auto"/>
            <w:bottom w:val="none" w:sz="0" w:space="0" w:color="auto"/>
            <w:right w:val="none" w:sz="0" w:space="0" w:color="auto"/>
          </w:divBdr>
        </w:div>
        <w:div w:id="2040278423">
          <w:marLeft w:val="0"/>
          <w:marRight w:val="0"/>
          <w:marTop w:val="0"/>
          <w:marBottom w:val="0"/>
          <w:divBdr>
            <w:top w:val="none" w:sz="0" w:space="0" w:color="auto"/>
            <w:left w:val="none" w:sz="0" w:space="0" w:color="auto"/>
            <w:bottom w:val="none" w:sz="0" w:space="0" w:color="auto"/>
            <w:right w:val="none" w:sz="0" w:space="0" w:color="auto"/>
          </w:divBdr>
        </w:div>
        <w:div w:id="278605284">
          <w:marLeft w:val="0"/>
          <w:marRight w:val="0"/>
          <w:marTop w:val="0"/>
          <w:marBottom w:val="0"/>
          <w:divBdr>
            <w:top w:val="none" w:sz="0" w:space="0" w:color="auto"/>
            <w:left w:val="none" w:sz="0" w:space="0" w:color="auto"/>
            <w:bottom w:val="none" w:sz="0" w:space="0" w:color="auto"/>
            <w:right w:val="none" w:sz="0" w:space="0" w:color="auto"/>
          </w:divBdr>
        </w:div>
        <w:div w:id="228420607">
          <w:marLeft w:val="0"/>
          <w:marRight w:val="0"/>
          <w:marTop w:val="0"/>
          <w:marBottom w:val="0"/>
          <w:divBdr>
            <w:top w:val="none" w:sz="0" w:space="0" w:color="auto"/>
            <w:left w:val="none" w:sz="0" w:space="0" w:color="auto"/>
            <w:bottom w:val="none" w:sz="0" w:space="0" w:color="auto"/>
            <w:right w:val="none" w:sz="0" w:space="0" w:color="auto"/>
          </w:divBdr>
        </w:div>
        <w:div w:id="1139422338">
          <w:marLeft w:val="0"/>
          <w:marRight w:val="0"/>
          <w:marTop w:val="0"/>
          <w:marBottom w:val="0"/>
          <w:divBdr>
            <w:top w:val="none" w:sz="0" w:space="0" w:color="auto"/>
            <w:left w:val="none" w:sz="0" w:space="0" w:color="auto"/>
            <w:bottom w:val="none" w:sz="0" w:space="0" w:color="auto"/>
            <w:right w:val="none" w:sz="0" w:space="0" w:color="auto"/>
          </w:divBdr>
        </w:div>
        <w:div w:id="1755081561">
          <w:marLeft w:val="0"/>
          <w:marRight w:val="0"/>
          <w:marTop w:val="0"/>
          <w:marBottom w:val="0"/>
          <w:divBdr>
            <w:top w:val="none" w:sz="0" w:space="0" w:color="auto"/>
            <w:left w:val="none" w:sz="0" w:space="0" w:color="auto"/>
            <w:bottom w:val="none" w:sz="0" w:space="0" w:color="auto"/>
            <w:right w:val="none" w:sz="0" w:space="0" w:color="auto"/>
          </w:divBdr>
        </w:div>
        <w:div w:id="1433404315">
          <w:marLeft w:val="0"/>
          <w:marRight w:val="0"/>
          <w:marTop w:val="0"/>
          <w:marBottom w:val="0"/>
          <w:divBdr>
            <w:top w:val="none" w:sz="0" w:space="0" w:color="auto"/>
            <w:left w:val="none" w:sz="0" w:space="0" w:color="auto"/>
            <w:bottom w:val="none" w:sz="0" w:space="0" w:color="auto"/>
            <w:right w:val="none" w:sz="0" w:space="0" w:color="auto"/>
          </w:divBdr>
        </w:div>
        <w:div w:id="1638683954">
          <w:marLeft w:val="0"/>
          <w:marRight w:val="0"/>
          <w:marTop w:val="0"/>
          <w:marBottom w:val="0"/>
          <w:divBdr>
            <w:top w:val="none" w:sz="0" w:space="0" w:color="auto"/>
            <w:left w:val="none" w:sz="0" w:space="0" w:color="auto"/>
            <w:bottom w:val="none" w:sz="0" w:space="0" w:color="auto"/>
            <w:right w:val="none" w:sz="0" w:space="0" w:color="auto"/>
          </w:divBdr>
        </w:div>
        <w:div w:id="290214129">
          <w:marLeft w:val="0"/>
          <w:marRight w:val="0"/>
          <w:marTop w:val="0"/>
          <w:marBottom w:val="0"/>
          <w:divBdr>
            <w:top w:val="none" w:sz="0" w:space="0" w:color="auto"/>
            <w:left w:val="none" w:sz="0" w:space="0" w:color="auto"/>
            <w:bottom w:val="none" w:sz="0" w:space="0" w:color="auto"/>
            <w:right w:val="none" w:sz="0" w:space="0" w:color="auto"/>
          </w:divBdr>
        </w:div>
        <w:div w:id="1156412636">
          <w:marLeft w:val="0"/>
          <w:marRight w:val="0"/>
          <w:marTop w:val="0"/>
          <w:marBottom w:val="0"/>
          <w:divBdr>
            <w:top w:val="none" w:sz="0" w:space="0" w:color="auto"/>
            <w:left w:val="none" w:sz="0" w:space="0" w:color="auto"/>
            <w:bottom w:val="none" w:sz="0" w:space="0" w:color="auto"/>
            <w:right w:val="none" w:sz="0" w:space="0" w:color="auto"/>
          </w:divBdr>
        </w:div>
        <w:div w:id="1490293148">
          <w:marLeft w:val="0"/>
          <w:marRight w:val="0"/>
          <w:marTop w:val="0"/>
          <w:marBottom w:val="0"/>
          <w:divBdr>
            <w:top w:val="none" w:sz="0" w:space="0" w:color="auto"/>
            <w:left w:val="none" w:sz="0" w:space="0" w:color="auto"/>
            <w:bottom w:val="none" w:sz="0" w:space="0" w:color="auto"/>
            <w:right w:val="none" w:sz="0" w:space="0" w:color="auto"/>
          </w:divBdr>
        </w:div>
        <w:div w:id="166796958">
          <w:marLeft w:val="0"/>
          <w:marRight w:val="0"/>
          <w:marTop w:val="0"/>
          <w:marBottom w:val="0"/>
          <w:divBdr>
            <w:top w:val="none" w:sz="0" w:space="0" w:color="auto"/>
            <w:left w:val="none" w:sz="0" w:space="0" w:color="auto"/>
            <w:bottom w:val="none" w:sz="0" w:space="0" w:color="auto"/>
            <w:right w:val="none" w:sz="0" w:space="0" w:color="auto"/>
          </w:divBdr>
        </w:div>
        <w:div w:id="840774669">
          <w:marLeft w:val="0"/>
          <w:marRight w:val="0"/>
          <w:marTop w:val="0"/>
          <w:marBottom w:val="0"/>
          <w:divBdr>
            <w:top w:val="none" w:sz="0" w:space="0" w:color="auto"/>
            <w:left w:val="none" w:sz="0" w:space="0" w:color="auto"/>
            <w:bottom w:val="none" w:sz="0" w:space="0" w:color="auto"/>
            <w:right w:val="none" w:sz="0" w:space="0" w:color="auto"/>
          </w:divBdr>
        </w:div>
        <w:div w:id="1582834284">
          <w:marLeft w:val="0"/>
          <w:marRight w:val="0"/>
          <w:marTop w:val="0"/>
          <w:marBottom w:val="0"/>
          <w:divBdr>
            <w:top w:val="none" w:sz="0" w:space="0" w:color="auto"/>
            <w:left w:val="none" w:sz="0" w:space="0" w:color="auto"/>
            <w:bottom w:val="none" w:sz="0" w:space="0" w:color="auto"/>
            <w:right w:val="none" w:sz="0" w:space="0" w:color="auto"/>
          </w:divBdr>
        </w:div>
        <w:div w:id="683359275">
          <w:marLeft w:val="0"/>
          <w:marRight w:val="0"/>
          <w:marTop w:val="0"/>
          <w:marBottom w:val="0"/>
          <w:divBdr>
            <w:top w:val="none" w:sz="0" w:space="0" w:color="auto"/>
            <w:left w:val="none" w:sz="0" w:space="0" w:color="auto"/>
            <w:bottom w:val="none" w:sz="0" w:space="0" w:color="auto"/>
            <w:right w:val="none" w:sz="0" w:space="0" w:color="auto"/>
          </w:divBdr>
        </w:div>
        <w:div w:id="1450390893">
          <w:marLeft w:val="0"/>
          <w:marRight w:val="0"/>
          <w:marTop w:val="0"/>
          <w:marBottom w:val="0"/>
          <w:divBdr>
            <w:top w:val="none" w:sz="0" w:space="0" w:color="auto"/>
            <w:left w:val="none" w:sz="0" w:space="0" w:color="auto"/>
            <w:bottom w:val="none" w:sz="0" w:space="0" w:color="auto"/>
            <w:right w:val="none" w:sz="0" w:space="0" w:color="auto"/>
          </w:divBdr>
        </w:div>
        <w:div w:id="1066296464">
          <w:marLeft w:val="0"/>
          <w:marRight w:val="0"/>
          <w:marTop w:val="0"/>
          <w:marBottom w:val="0"/>
          <w:divBdr>
            <w:top w:val="none" w:sz="0" w:space="0" w:color="auto"/>
            <w:left w:val="none" w:sz="0" w:space="0" w:color="auto"/>
            <w:bottom w:val="none" w:sz="0" w:space="0" w:color="auto"/>
            <w:right w:val="none" w:sz="0" w:space="0" w:color="auto"/>
          </w:divBdr>
        </w:div>
        <w:div w:id="412362084">
          <w:marLeft w:val="0"/>
          <w:marRight w:val="0"/>
          <w:marTop w:val="0"/>
          <w:marBottom w:val="0"/>
          <w:divBdr>
            <w:top w:val="none" w:sz="0" w:space="0" w:color="auto"/>
            <w:left w:val="none" w:sz="0" w:space="0" w:color="auto"/>
            <w:bottom w:val="none" w:sz="0" w:space="0" w:color="auto"/>
            <w:right w:val="none" w:sz="0" w:space="0" w:color="auto"/>
          </w:divBdr>
        </w:div>
        <w:div w:id="2102526527">
          <w:marLeft w:val="0"/>
          <w:marRight w:val="0"/>
          <w:marTop w:val="0"/>
          <w:marBottom w:val="0"/>
          <w:divBdr>
            <w:top w:val="none" w:sz="0" w:space="0" w:color="auto"/>
            <w:left w:val="none" w:sz="0" w:space="0" w:color="auto"/>
            <w:bottom w:val="none" w:sz="0" w:space="0" w:color="auto"/>
            <w:right w:val="none" w:sz="0" w:space="0" w:color="auto"/>
          </w:divBdr>
        </w:div>
        <w:div w:id="1123620639">
          <w:marLeft w:val="0"/>
          <w:marRight w:val="0"/>
          <w:marTop w:val="0"/>
          <w:marBottom w:val="0"/>
          <w:divBdr>
            <w:top w:val="none" w:sz="0" w:space="0" w:color="auto"/>
            <w:left w:val="none" w:sz="0" w:space="0" w:color="auto"/>
            <w:bottom w:val="none" w:sz="0" w:space="0" w:color="auto"/>
            <w:right w:val="none" w:sz="0" w:space="0" w:color="auto"/>
          </w:divBdr>
        </w:div>
        <w:div w:id="79298799">
          <w:marLeft w:val="0"/>
          <w:marRight w:val="0"/>
          <w:marTop w:val="0"/>
          <w:marBottom w:val="0"/>
          <w:divBdr>
            <w:top w:val="none" w:sz="0" w:space="0" w:color="auto"/>
            <w:left w:val="none" w:sz="0" w:space="0" w:color="auto"/>
            <w:bottom w:val="none" w:sz="0" w:space="0" w:color="auto"/>
            <w:right w:val="none" w:sz="0" w:space="0" w:color="auto"/>
          </w:divBdr>
        </w:div>
        <w:div w:id="1725442307">
          <w:marLeft w:val="0"/>
          <w:marRight w:val="0"/>
          <w:marTop w:val="0"/>
          <w:marBottom w:val="0"/>
          <w:divBdr>
            <w:top w:val="none" w:sz="0" w:space="0" w:color="auto"/>
            <w:left w:val="none" w:sz="0" w:space="0" w:color="auto"/>
            <w:bottom w:val="none" w:sz="0" w:space="0" w:color="auto"/>
            <w:right w:val="none" w:sz="0" w:space="0" w:color="auto"/>
          </w:divBdr>
        </w:div>
        <w:div w:id="2133091256">
          <w:marLeft w:val="0"/>
          <w:marRight w:val="0"/>
          <w:marTop w:val="0"/>
          <w:marBottom w:val="0"/>
          <w:divBdr>
            <w:top w:val="none" w:sz="0" w:space="0" w:color="auto"/>
            <w:left w:val="none" w:sz="0" w:space="0" w:color="auto"/>
            <w:bottom w:val="none" w:sz="0" w:space="0" w:color="auto"/>
            <w:right w:val="none" w:sz="0" w:space="0" w:color="auto"/>
          </w:divBdr>
        </w:div>
        <w:div w:id="747196705">
          <w:marLeft w:val="0"/>
          <w:marRight w:val="0"/>
          <w:marTop w:val="0"/>
          <w:marBottom w:val="0"/>
          <w:divBdr>
            <w:top w:val="none" w:sz="0" w:space="0" w:color="auto"/>
            <w:left w:val="none" w:sz="0" w:space="0" w:color="auto"/>
            <w:bottom w:val="none" w:sz="0" w:space="0" w:color="auto"/>
            <w:right w:val="none" w:sz="0" w:space="0" w:color="auto"/>
          </w:divBdr>
        </w:div>
        <w:div w:id="1920401424">
          <w:marLeft w:val="0"/>
          <w:marRight w:val="0"/>
          <w:marTop w:val="0"/>
          <w:marBottom w:val="0"/>
          <w:divBdr>
            <w:top w:val="none" w:sz="0" w:space="0" w:color="auto"/>
            <w:left w:val="none" w:sz="0" w:space="0" w:color="auto"/>
            <w:bottom w:val="none" w:sz="0" w:space="0" w:color="auto"/>
            <w:right w:val="none" w:sz="0" w:space="0" w:color="auto"/>
          </w:divBdr>
        </w:div>
        <w:div w:id="2076933699">
          <w:marLeft w:val="0"/>
          <w:marRight w:val="0"/>
          <w:marTop w:val="0"/>
          <w:marBottom w:val="0"/>
          <w:divBdr>
            <w:top w:val="none" w:sz="0" w:space="0" w:color="auto"/>
            <w:left w:val="none" w:sz="0" w:space="0" w:color="auto"/>
            <w:bottom w:val="none" w:sz="0" w:space="0" w:color="auto"/>
            <w:right w:val="none" w:sz="0" w:space="0" w:color="auto"/>
          </w:divBdr>
        </w:div>
        <w:div w:id="101188057">
          <w:marLeft w:val="0"/>
          <w:marRight w:val="0"/>
          <w:marTop w:val="0"/>
          <w:marBottom w:val="0"/>
          <w:divBdr>
            <w:top w:val="none" w:sz="0" w:space="0" w:color="auto"/>
            <w:left w:val="none" w:sz="0" w:space="0" w:color="auto"/>
            <w:bottom w:val="none" w:sz="0" w:space="0" w:color="auto"/>
            <w:right w:val="none" w:sz="0" w:space="0" w:color="auto"/>
          </w:divBdr>
        </w:div>
        <w:div w:id="1490320357">
          <w:marLeft w:val="0"/>
          <w:marRight w:val="0"/>
          <w:marTop w:val="0"/>
          <w:marBottom w:val="0"/>
          <w:divBdr>
            <w:top w:val="none" w:sz="0" w:space="0" w:color="auto"/>
            <w:left w:val="none" w:sz="0" w:space="0" w:color="auto"/>
            <w:bottom w:val="none" w:sz="0" w:space="0" w:color="auto"/>
            <w:right w:val="none" w:sz="0" w:space="0" w:color="auto"/>
          </w:divBdr>
        </w:div>
        <w:div w:id="497353971">
          <w:marLeft w:val="0"/>
          <w:marRight w:val="0"/>
          <w:marTop w:val="0"/>
          <w:marBottom w:val="0"/>
          <w:divBdr>
            <w:top w:val="none" w:sz="0" w:space="0" w:color="auto"/>
            <w:left w:val="none" w:sz="0" w:space="0" w:color="auto"/>
            <w:bottom w:val="none" w:sz="0" w:space="0" w:color="auto"/>
            <w:right w:val="none" w:sz="0" w:space="0" w:color="auto"/>
          </w:divBdr>
        </w:div>
        <w:div w:id="1953975568">
          <w:marLeft w:val="0"/>
          <w:marRight w:val="0"/>
          <w:marTop w:val="0"/>
          <w:marBottom w:val="0"/>
          <w:divBdr>
            <w:top w:val="none" w:sz="0" w:space="0" w:color="auto"/>
            <w:left w:val="none" w:sz="0" w:space="0" w:color="auto"/>
            <w:bottom w:val="none" w:sz="0" w:space="0" w:color="auto"/>
            <w:right w:val="none" w:sz="0" w:space="0" w:color="auto"/>
          </w:divBdr>
        </w:div>
        <w:div w:id="249312876">
          <w:marLeft w:val="0"/>
          <w:marRight w:val="0"/>
          <w:marTop w:val="0"/>
          <w:marBottom w:val="0"/>
          <w:divBdr>
            <w:top w:val="none" w:sz="0" w:space="0" w:color="auto"/>
            <w:left w:val="none" w:sz="0" w:space="0" w:color="auto"/>
            <w:bottom w:val="none" w:sz="0" w:space="0" w:color="auto"/>
            <w:right w:val="none" w:sz="0" w:space="0" w:color="auto"/>
          </w:divBdr>
        </w:div>
        <w:div w:id="1770805943">
          <w:marLeft w:val="0"/>
          <w:marRight w:val="0"/>
          <w:marTop w:val="0"/>
          <w:marBottom w:val="0"/>
          <w:divBdr>
            <w:top w:val="none" w:sz="0" w:space="0" w:color="auto"/>
            <w:left w:val="none" w:sz="0" w:space="0" w:color="auto"/>
            <w:bottom w:val="none" w:sz="0" w:space="0" w:color="auto"/>
            <w:right w:val="none" w:sz="0" w:space="0" w:color="auto"/>
          </w:divBdr>
        </w:div>
        <w:div w:id="1406296254">
          <w:marLeft w:val="0"/>
          <w:marRight w:val="0"/>
          <w:marTop w:val="0"/>
          <w:marBottom w:val="0"/>
          <w:divBdr>
            <w:top w:val="none" w:sz="0" w:space="0" w:color="auto"/>
            <w:left w:val="none" w:sz="0" w:space="0" w:color="auto"/>
            <w:bottom w:val="none" w:sz="0" w:space="0" w:color="auto"/>
            <w:right w:val="none" w:sz="0" w:space="0" w:color="auto"/>
          </w:divBdr>
        </w:div>
        <w:div w:id="241762823">
          <w:marLeft w:val="0"/>
          <w:marRight w:val="0"/>
          <w:marTop w:val="0"/>
          <w:marBottom w:val="0"/>
          <w:divBdr>
            <w:top w:val="none" w:sz="0" w:space="0" w:color="auto"/>
            <w:left w:val="none" w:sz="0" w:space="0" w:color="auto"/>
            <w:bottom w:val="none" w:sz="0" w:space="0" w:color="auto"/>
            <w:right w:val="none" w:sz="0" w:space="0" w:color="auto"/>
          </w:divBdr>
        </w:div>
        <w:div w:id="1325352952">
          <w:marLeft w:val="0"/>
          <w:marRight w:val="0"/>
          <w:marTop w:val="0"/>
          <w:marBottom w:val="0"/>
          <w:divBdr>
            <w:top w:val="none" w:sz="0" w:space="0" w:color="auto"/>
            <w:left w:val="none" w:sz="0" w:space="0" w:color="auto"/>
            <w:bottom w:val="none" w:sz="0" w:space="0" w:color="auto"/>
            <w:right w:val="none" w:sz="0" w:space="0" w:color="auto"/>
          </w:divBdr>
        </w:div>
        <w:div w:id="189950551">
          <w:marLeft w:val="0"/>
          <w:marRight w:val="0"/>
          <w:marTop w:val="0"/>
          <w:marBottom w:val="0"/>
          <w:divBdr>
            <w:top w:val="none" w:sz="0" w:space="0" w:color="auto"/>
            <w:left w:val="none" w:sz="0" w:space="0" w:color="auto"/>
            <w:bottom w:val="none" w:sz="0" w:space="0" w:color="auto"/>
            <w:right w:val="none" w:sz="0" w:space="0" w:color="auto"/>
          </w:divBdr>
        </w:div>
        <w:div w:id="1002203763">
          <w:marLeft w:val="0"/>
          <w:marRight w:val="0"/>
          <w:marTop w:val="0"/>
          <w:marBottom w:val="0"/>
          <w:divBdr>
            <w:top w:val="none" w:sz="0" w:space="0" w:color="auto"/>
            <w:left w:val="none" w:sz="0" w:space="0" w:color="auto"/>
            <w:bottom w:val="none" w:sz="0" w:space="0" w:color="auto"/>
            <w:right w:val="none" w:sz="0" w:space="0" w:color="auto"/>
          </w:divBdr>
        </w:div>
        <w:div w:id="1601570312">
          <w:marLeft w:val="0"/>
          <w:marRight w:val="0"/>
          <w:marTop w:val="0"/>
          <w:marBottom w:val="0"/>
          <w:divBdr>
            <w:top w:val="none" w:sz="0" w:space="0" w:color="auto"/>
            <w:left w:val="none" w:sz="0" w:space="0" w:color="auto"/>
            <w:bottom w:val="none" w:sz="0" w:space="0" w:color="auto"/>
            <w:right w:val="none" w:sz="0" w:space="0" w:color="auto"/>
          </w:divBdr>
        </w:div>
        <w:div w:id="1711683675">
          <w:marLeft w:val="0"/>
          <w:marRight w:val="0"/>
          <w:marTop w:val="0"/>
          <w:marBottom w:val="0"/>
          <w:divBdr>
            <w:top w:val="none" w:sz="0" w:space="0" w:color="auto"/>
            <w:left w:val="none" w:sz="0" w:space="0" w:color="auto"/>
            <w:bottom w:val="none" w:sz="0" w:space="0" w:color="auto"/>
            <w:right w:val="none" w:sz="0" w:space="0" w:color="auto"/>
          </w:divBdr>
        </w:div>
        <w:div w:id="436104396">
          <w:marLeft w:val="0"/>
          <w:marRight w:val="0"/>
          <w:marTop w:val="0"/>
          <w:marBottom w:val="0"/>
          <w:divBdr>
            <w:top w:val="none" w:sz="0" w:space="0" w:color="auto"/>
            <w:left w:val="none" w:sz="0" w:space="0" w:color="auto"/>
            <w:bottom w:val="none" w:sz="0" w:space="0" w:color="auto"/>
            <w:right w:val="none" w:sz="0" w:space="0" w:color="auto"/>
          </w:divBdr>
        </w:div>
        <w:div w:id="1401405">
          <w:marLeft w:val="0"/>
          <w:marRight w:val="0"/>
          <w:marTop w:val="0"/>
          <w:marBottom w:val="0"/>
          <w:divBdr>
            <w:top w:val="none" w:sz="0" w:space="0" w:color="auto"/>
            <w:left w:val="none" w:sz="0" w:space="0" w:color="auto"/>
            <w:bottom w:val="none" w:sz="0" w:space="0" w:color="auto"/>
            <w:right w:val="none" w:sz="0" w:space="0" w:color="auto"/>
          </w:divBdr>
        </w:div>
        <w:div w:id="1713847025">
          <w:marLeft w:val="0"/>
          <w:marRight w:val="0"/>
          <w:marTop w:val="0"/>
          <w:marBottom w:val="0"/>
          <w:divBdr>
            <w:top w:val="none" w:sz="0" w:space="0" w:color="auto"/>
            <w:left w:val="none" w:sz="0" w:space="0" w:color="auto"/>
            <w:bottom w:val="none" w:sz="0" w:space="0" w:color="auto"/>
            <w:right w:val="none" w:sz="0" w:space="0" w:color="auto"/>
          </w:divBdr>
        </w:div>
        <w:div w:id="1233349875">
          <w:marLeft w:val="0"/>
          <w:marRight w:val="0"/>
          <w:marTop w:val="0"/>
          <w:marBottom w:val="0"/>
          <w:divBdr>
            <w:top w:val="none" w:sz="0" w:space="0" w:color="auto"/>
            <w:left w:val="none" w:sz="0" w:space="0" w:color="auto"/>
            <w:bottom w:val="none" w:sz="0" w:space="0" w:color="auto"/>
            <w:right w:val="none" w:sz="0" w:space="0" w:color="auto"/>
          </w:divBdr>
        </w:div>
        <w:div w:id="1316107024">
          <w:marLeft w:val="0"/>
          <w:marRight w:val="0"/>
          <w:marTop w:val="0"/>
          <w:marBottom w:val="0"/>
          <w:divBdr>
            <w:top w:val="none" w:sz="0" w:space="0" w:color="auto"/>
            <w:left w:val="none" w:sz="0" w:space="0" w:color="auto"/>
            <w:bottom w:val="none" w:sz="0" w:space="0" w:color="auto"/>
            <w:right w:val="none" w:sz="0" w:space="0" w:color="auto"/>
          </w:divBdr>
        </w:div>
        <w:div w:id="2014916812">
          <w:marLeft w:val="0"/>
          <w:marRight w:val="0"/>
          <w:marTop w:val="0"/>
          <w:marBottom w:val="0"/>
          <w:divBdr>
            <w:top w:val="none" w:sz="0" w:space="0" w:color="auto"/>
            <w:left w:val="none" w:sz="0" w:space="0" w:color="auto"/>
            <w:bottom w:val="none" w:sz="0" w:space="0" w:color="auto"/>
            <w:right w:val="none" w:sz="0" w:space="0" w:color="auto"/>
          </w:divBdr>
        </w:div>
        <w:div w:id="190385425">
          <w:marLeft w:val="0"/>
          <w:marRight w:val="0"/>
          <w:marTop w:val="0"/>
          <w:marBottom w:val="0"/>
          <w:divBdr>
            <w:top w:val="none" w:sz="0" w:space="0" w:color="auto"/>
            <w:left w:val="none" w:sz="0" w:space="0" w:color="auto"/>
            <w:bottom w:val="none" w:sz="0" w:space="0" w:color="auto"/>
            <w:right w:val="none" w:sz="0" w:space="0" w:color="auto"/>
          </w:divBdr>
        </w:div>
        <w:div w:id="1042289795">
          <w:marLeft w:val="0"/>
          <w:marRight w:val="0"/>
          <w:marTop w:val="0"/>
          <w:marBottom w:val="0"/>
          <w:divBdr>
            <w:top w:val="none" w:sz="0" w:space="0" w:color="auto"/>
            <w:left w:val="none" w:sz="0" w:space="0" w:color="auto"/>
            <w:bottom w:val="none" w:sz="0" w:space="0" w:color="auto"/>
            <w:right w:val="none" w:sz="0" w:space="0" w:color="auto"/>
          </w:divBdr>
        </w:div>
        <w:div w:id="2003577297">
          <w:marLeft w:val="0"/>
          <w:marRight w:val="0"/>
          <w:marTop w:val="0"/>
          <w:marBottom w:val="0"/>
          <w:divBdr>
            <w:top w:val="none" w:sz="0" w:space="0" w:color="auto"/>
            <w:left w:val="none" w:sz="0" w:space="0" w:color="auto"/>
            <w:bottom w:val="none" w:sz="0" w:space="0" w:color="auto"/>
            <w:right w:val="none" w:sz="0" w:space="0" w:color="auto"/>
          </w:divBdr>
        </w:div>
        <w:div w:id="1419211815">
          <w:marLeft w:val="0"/>
          <w:marRight w:val="0"/>
          <w:marTop w:val="0"/>
          <w:marBottom w:val="0"/>
          <w:divBdr>
            <w:top w:val="none" w:sz="0" w:space="0" w:color="auto"/>
            <w:left w:val="none" w:sz="0" w:space="0" w:color="auto"/>
            <w:bottom w:val="none" w:sz="0" w:space="0" w:color="auto"/>
            <w:right w:val="none" w:sz="0" w:space="0" w:color="auto"/>
          </w:divBdr>
        </w:div>
        <w:div w:id="435517298">
          <w:marLeft w:val="0"/>
          <w:marRight w:val="0"/>
          <w:marTop w:val="0"/>
          <w:marBottom w:val="0"/>
          <w:divBdr>
            <w:top w:val="none" w:sz="0" w:space="0" w:color="auto"/>
            <w:left w:val="none" w:sz="0" w:space="0" w:color="auto"/>
            <w:bottom w:val="none" w:sz="0" w:space="0" w:color="auto"/>
            <w:right w:val="none" w:sz="0" w:space="0" w:color="auto"/>
          </w:divBdr>
        </w:div>
        <w:div w:id="1933514123">
          <w:marLeft w:val="0"/>
          <w:marRight w:val="0"/>
          <w:marTop w:val="0"/>
          <w:marBottom w:val="0"/>
          <w:divBdr>
            <w:top w:val="none" w:sz="0" w:space="0" w:color="auto"/>
            <w:left w:val="none" w:sz="0" w:space="0" w:color="auto"/>
            <w:bottom w:val="none" w:sz="0" w:space="0" w:color="auto"/>
            <w:right w:val="none" w:sz="0" w:space="0" w:color="auto"/>
          </w:divBdr>
        </w:div>
        <w:div w:id="154418694">
          <w:marLeft w:val="0"/>
          <w:marRight w:val="0"/>
          <w:marTop w:val="0"/>
          <w:marBottom w:val="0"/>
          <w:divBdr>
            <w:top w:val="none" w:sz="0" w:space="0" w:color="auto"/>
            <w:left w:val="none" w:sz="0" w:space="0" w:color="auto"/>
            <w:bottom w:val="none" w:sz="0" w:space="0" w:color="auto"/>
            <w:right w:val="none" w:sz="0" w:space="0" w:color="auto"/>
          </w:divBdr>
        </w:div>
        <w:div w:id="2027751150">
          <w:marLeft w:val="0"/>
          <w:marRight w:val="0"/>
          <w:marTop w:val="0"/>
          <w:marBottom w:val="0"/>
          <w:divBdr>
            <w:top w:val="none" w:sz="0" w:space="0" w:color="auto"/>
            <w:left w:val="none" w:sz="0" w:space="0" w:color="auto"/>
            <w:bottom w:val="none" w:sz="0" w:space="0" w:color="auto"/>
            <w:right w:val="none" w:sz="0" w:space="0" w:color="auto"/>
          </w:divBdr>
        </w:div>
        <w:div w:id="1398935419">
          <w:marLeft w:val="0"/>
          <w:marRight w:val="0"/>
          <w:marTop w:val="0"/>
          <w:marBottom w:val="0"/>
          <w:divBdr>
            <w:top w:val="none" w:sz="0" w:space="0" w:color="auto"/>
            <w:left w:val="none" w:sz="0" w:space="0" w:color="auto"/>
            <w:bottom w:val="none" w:sz="0" w:space="0" w:color="auto"/>
            <w:right w:val="none" w:sz="0" w:space="0" w:color="auto"/>
          </w:divBdr>
        </w:div>
        <w:div w:id="2145585980">
          <w:marLeft w:val="0"/>
          <w:marRight w:val="0"/>
          <w:marTop w:val="0"/>
          <w:marBottom w:val="0"/>
          <w:divBdr>
            <w:top w:val="none" w:sz="0" w:space="0" w:color="auto"/>
            <w:left w:val="none" w:sz="0" w:space="0" w:color="auto"/>
            <w:bottom w:val="none" w:sz="0" w:space="0" w:color="auto"/>
            <w:right w:val="none" w:sz="0" w:space="0" w:color="auto"/>
          </w:divBdr>
        </w:div>
        <w:div w:id="215361938">
          <w:marLeft w:val="0"/>
          <w:marRight w:val="0"/>
          <w:marTop w:val="0"/>
          <w:marBottom w:val="0"/>
          <w:divBdr>
            <w:top w:val="none" w:sz="0" w:space="0" w:color="auto"/>
            <w:left w:val="none" w:sz="0" w:space="0" w:color="auto"/>
            <w:bottom w:val="none" w:sz="0" w:space="0" w:color="auto"/>
            <w:right w:val="none" w:sz="0" w:space="0" w:color="auto"/>
          </w:divBdr>
        </w:div>
        <w:div w:id="1448038944">
          <w:marLeft w:val="0"/>
          <w:marRight w:val="0"/>
          <w:marTop w:val="0"/>
          <w:marBottom w:val="0"/>
          <w:divBdr>
            <w:top w:val="none" w:sz="0" w:space="0" w:color="auto"/>
            <w:left w:val="none" w:sz="0" w:space="0" w:color="auto"/>
            <w:bottom w:val="none" w:sz="0" w:space="0" w:color="auto"/>
            <w:right w:val="none" w:sz="0" w:space="0" w:color="auto"/>
          </w:divBdr>
        </w:div>
        <w:div w:id="1179124589">
          <w:marLeft w:val="0"/>
          <w:marRight w:val="0"/>
          <w:marTop w:val="0"/>
          <w:marBottom w:val="0"/>
          <w:divBdr>
            <w:top w:val="none" w:sz="0" w:space="0" w:color="auto"/>
            <w:left w:val="none" w:sz="0" w:space="0" w:color="auto"/>
            <w:bottom w:val="none" w:sz="0" w:space="0" w:color="auto"/>
            <w:right w:val="none" w:sz="0" w:space="0" w:color="auto"/>
          </w:divBdr>
        </w:div>
        <w:div w:id="1930456415">
          <w:marLeft w:val="0"/>
          <w:marRight w:val="0"/>
          <w:marTop w:val="0"/>
          <w:marBottom w:val="0"/>
          <w:divBdr>
            <w:top w:val="none" w:sz="0" w:space="0" w:color="auto"/>
            <w:left w:val="none" w:sz="0" w:space="0" w:color="auto"/>
            <w:bottom w:val="none" w:sz="0" w:space="0" w:color="auto"/>
            <w:right w:val="none" w:sz="0" w:space="0" w:color="auto"/>
          </w:divBdr>
        </w:div>
        <w:div w:id="1998262111">
          <w:marLeft w:val="0"/>
          <w:marRight w:val="0"/>
          <w:marTop w:val="0"/>
          <w:marBottom w:val="0"/>
          <w:divBdr>
            <w:top w:val="none" w:sz="0" w:space="0" w:color="auto"/>
            <w:left w:val="none" w:sz="0" w:space="0" w:color="auto"/>
            <w:bottom w:val="none" w:sz="0" w:space="0" w:color="auto"/>
            <w:right w:val="none" w:sz="0" w:space="0" w:color="auto"/>
          </w:divBdr>
        </w:div>
        <w:div w:id="944196398">
          <w:marLeft w:val="0"/>
          <w:marRight w:val="0"/>
          <w:marTop w:val="0"/>
          <w:marBottom w:val="0"/>
          <w:divBdr>
            <w:top w:val="none" w:sz="0" w:space="0" w:color="auto"/>
            <w:left w:val="none" w:sz="0" w:space="0" w:color="auto"/>
            <w:bottom w:val="none" w:sz="0" w:space="0" w:color="auto"/>
            <w:right w:val="none" w:sz="0" w:space="0" w:color="auto"/>
          </w:divBdr>
        </w:div>
        <w:div w:id="822742245">
          <w:marLeft w:val="0"/>
          <w:marRight w:val="0"/>
          <w:marTop w:val="0"/>
          <w:marBottom w:val="0"/>
          <w:divBdr>
            <w:top w:val="none" w:sz="0" w:space="0" w:color="auto"/>
            <w:left w:val="none" w:sz="0" w:space="0" w:color="auto"/>
            <w:bottom w:val="none" w:sz="0" w:space="0" w:color="auto"/>
            <w:right w:val="none" w:sz="0" w:space="0" w:color="auto"/>
          </w:divBdr>
        </w:div>
        <w:div w:id="639458337">
          <w:marLeft w:val="0"/>
          <w:marRight w:val="0"/>
          <w:marTop w:val="0"/>
          <w:marBottom w:val="0"/>
          <w:divBdr>
            <w:top w:val="none" w:sz="0" w:space="0" w:color="auto"/>
            <w:left w:val="none" w:sz="0" w:space="0" w:color="auto"/>
            <w:bottom w:val="none" w:sz="0" w:space="0" w:color="auto"/>
            <w:right w:val="none" w:sz="0" w:space="0" w:color="auto"/>
          </w:divBdr>
        </w:div>
        <w:div w:id="1991865245">
          <w:marLeft w:val="0"/>
          <w:marRight w:val="0"/>
          <w:marTop w:val="0"/>
          <w:marBottom w:val="0"/>
          <w:divBdr>
            <w:top w:val="none" w:sz="0" w:space="0" w:color="auto"/>
            <w:left w:val="none" w:sz="0" w:space="0" w:color="auto"/>
            <w:bottom w:val="none" w:sz="0" w:space="0" w:color="auto"/>
            <w:right w:val="none" w:sz="0" w:space="0" w:color="auto"/>
          </w:divBdr>
        </w:div>
        <w:div w:id="2044667251">
          <w:marLeft w:val="0"/>
          <w:marRight w:val="0"/>
          <w:marTop w:val="0"/>
          <w:marBottom w:val="0"/>
          <w:divBdr>
            <w:top w:val="none" w:sz="0" w:space="0" w:color="auto"/>
            <w:left w:val="none" w:sz="0" w:space="0" w:color="auto"/>
            <w:bottom w:val="none" w:sz="0" w:space="0" w:color="auto"/>
            <w:right w:val="none" w:sz="0" w:space="0" w:color="auto"/>
          </w:divBdr>
        </w:div>
        <w:div w:id="1272128801">
          <w:marLeft w:val="0"/>
          <w:marRight w:val="0"/>
          <w:marTop w:val="0"/>
          <w:marBottom w:val="0"/>
          <w:divBdr>
            <w:top w:val="none" w:sz="0" w:space="0" w:color="auto"/>
            <w:left w:val="none" w:sz="0" w:space="0" w:color="auto"/>
            <w:bottom w:val="none" w:sz="0" w:space="0" w:color="auto"/>
            <w:right w:val="none" w:sz="0" w:space="0" w:color="auto"/>
          </w:divBdr>
        </w:div>
        <w:div w:id="2063599762">
          <w:marLeft w:val="0"/>
          <w:marRight w:val="0"/>
          <w:marTop w:val="0"/>
          <w:marBottom w:val="0"/>
          <w:divBdr>
            <w:top w:val="none" w:sz="0" w:space="0" w:color="auto"/>
            <w:left w:val="none" w:sz="0" w:space="0" w:color="auto"/>
            <w:bottom w:val="none" w:sz="0" w:space="0" w:color="auto"/>
            <w:right w:val="none" w:sz="0" w:space="0" w:color="auto"/>
          </w:divBdr>
        </w:div>
        <w:div w:id="1276601197">
          <w:marLeft w:val="0"/>
          <w:marRight w:val="0"/>
          <w:marTop w:val="0"/>
          <w:marBottom w:val="0"/>
          <w:divBdr>
            <w:top w:val="none" w:sz="0" w:space="0" w:color="auto"/>
            <w:left w:val="none" w:sz="0" w:space="0" w:color="auto"/>
            <w:bottom w:val="none" w:sz="0" w:space="0" w:color="auto"/>
            <w:right w:val="none" w:sz="0" w:space="0" w:color="auto"/>
          </w:divBdr>
        </w:div>
        <w:div w:id="1750273204">
          <w:marLeft w:val="0"/>
          <w:marRight w:val="0"/>
          <w:marTop w:val="0"/>
          <w:marBottom w:val="0"/>
          <w:divBdr>
            <w:top w:val="none" w:sz="0" w:space="0" w:color="auto"/>
            <w:left w:val="none" w:sz="0" w:space="0" w:color="auto"/>
            <w:bottom w:val="none" w:sz="0" w:space="0" w:color="auto"/>
            <w:right w:val="none" w:sz="0" w:space="0" w:color="auto"/>
          </w:divBdr>
        </w:div>
        <w:div w:id="1679654133">
          <w:marLeft w:val="0"/>
          <w:marRight w:val="0"/>
          <w:marTop w:val="0"/>
          <w:marBottom w:val="0"/>
          <w:divBdr>
            <w:top w:val="none" w:sz="0" w:space="0" w:color="auto"/>
            <w:left w:val="none" w:sz="0" w:space="0" w:color="auto"/>
            <w:bottom w:val="none" w:sz="0" w:space="0" w:color="auto"/>
            <w:right w:val="none" w:sz="0" w:space="0" w:color="auto"/>
          </w:divBdr>
        </w:div>
        <w:div w:id="1869367972">
          <w:marLeft w:val="0"/>
          <w:marRight w:val="0"/>
          <w:marTop w:val="0"/>
          <w:marBottom w:val="0"/>
          <w:divBdr>
            <w:top w:val="none" w:sz="0" w:space="0" w:color="auto"/>
            <w:left w:val="none" w:sz="0" w:space="0" w:color="auto"/>
            <w:bottom w:val="none" w:sz="0" w:space="0" w:color="auto"/>
            <w:right w:val="none" w:sz="0" w:space="0" w:color="auto"/>
          </w:divBdr>
        </w:div>
        <w:div w:id="631248133">
          <w:marLeft w:val="0"/>
          <w:marRight w:val="0"/>
          <w:marTop w:val="0"/>
          <w:marBottom w:val="0"/>
          <w:divBdr>
            <w:top w:val="none" w:sz="0" w:space="0" w:color="auto"/>
            <w:left w:val="none" w:sz="0" w:space="0" w:color="auto"/>
            <w:bottom w:val="none" w:sz="0" w:space="0" w:color="auto"/>
            <w:right w:val="none" w:sz="0" w:space="0" w:color="auto"/>
          </w:divBdr>
        </w:div>
        <w:div w:id="1737164163">
          <w:marLeft w:val="0"/>
          <w:marRight w:val="0"/>
          <w:marTop w:val="0"/>
          <w:marBottom w:val="0"/>
          <w:divBdr>
            <w:top w:val="none" w:sz="0" w:space="0" w:color="auto"/>
            <w:left w:val="none" w:sz="0" w:space="0" w:color="auto"/>
            <w:bottom w:val="none" w:sz="0" w:space="0" w:color="auto"/>
            <w:right w:val="none" w:sz="0" w:space="0" w:color="auto"/>
          </w:divBdr>
        </w:div>
        <w:div w:id="2076079547">
          <w:marLeft w:val="0"/>
          <w:marRight w:val="0"/>
          <w:marTop w:val="0"/>
          <w:marBottom w:val="0"/>
          <w:divBdr>
            <w:top w:val="none" w:sz="0" w:space="0" w:color="auto"/>
            <w:left w:val="none" w:sz="0" w:space="0" w:color="auto"/>
            <w:bottom w:val="none" w:sz="0" w:space="0" w:color="auto"/>
            <w:right w:val="none" w:sz="0" w:space="0" w:color="auto"/>
          </w:divBdr>
        </w:div>
        <w:div w:id="630863794">
          <w:marLeft w:val="0"/>
          <w:marRight w:val="0"/>
          <w:marTop w:val="0"/>
          <w:marBottom w:val="0"/>
          <w:divBdr>
            <w:top w:val="none" w:sz="0" w:space="0" w:color="auto"/>
            <w:left w:val="none" w:sz="0" w:space="0" w:color="auto"/>
            <w:bottom w:val="none" w:sz="0" w:space="0" w:color="auto"/>
            <w:right w:val="none" w:sz="0" w:space="0" w:color="auto"/>
          </w:divBdr>
        </w:div>
        <w:div w:id="1296372330">
          <w:marLeft w:val="0"/>
          <w:marRight w:val="0"/>
          <w:marTop w:val="0"/>
          <w:marBottom w:val="0"/>
          <w:divBdr>
            <w:top w:val="none" w:sz="0" w:space="0" w:color="auto"/>
            <w:left w:val="none" w:sz="0" w:space="0" w:color="auto"/>
            <w:bottom w:val="none" w:sz="0" w:space="0" w:color="auto"/>
            <w:right w:val="none" w:sz="0" w:space="0" w:color="auto"/>
          </w:divBdr>
        </w:div>
        <w:div w:id="1843429164">
          <w:marLeft w:val="0"/>
          <w:marRight w:val="0"/>
          <w:marTop w:val="0"/>
          <w:marBottom w:val="0"/>
          <w:divBdr>
            <w:top w:val="none" w:sz="0" w:space="0" w:color="auto"/>
            <w:left w:val="none" w:sz="0" w:space="0" w:color="auto"/>
            <w:bottom w:val="none" w:sz="0" w:space="0" w:color="auto"/>
            <w:right w:val="none" w:sz="0" w:space="0" w:color="auto"/>
          </w:divBdr>
        </w:div>
        <w:div w:id="1642231559">
          <w:marLeft w:val="0"/>
          <w:marRight w:val="0"/>
          <w:marTop w:val="0"/>
          <w:marBottom w:val="0"/>
          <w:divBdr>
            <w:top w:val="none" w:sz="0" w:space="0" w:color="auto"/>
            <w:left w:val="none" w:sz="0" w:space="0" w:color="auto"/>
            <w:bottom w:val="none" w:sz="0" w:space="0" w:color="auto"/>
            <w:right w:val="none" w:sz="0" w:space="0" w:color="auto"/>
          </w:divBdr>
        </w:div>
        <w:div w:id="1815364239">
          <w:marLeft w:val="0"/>
          <w:marRight w:val="0"/>
          <w:marTop w:val="0"/>
          <w:marBottom w:val="0"/>
          <w:divBdr>
            <w:top w:val="none" w:sz="0" w:space="0" w:color="auto"/>
            <w:left w:val="none" w:sz="0" w:space="0" w:color="auto"/>
            <w:bottom w:val="none" w:sz="0" w:space="0" w:color="auto"/>
            <w:right w:val="none" w:sz="0" w:space="0" w:color="auto"/>
          </w:divBdr>
        </w:div>
        <w:div w:id="2083139599">
          <w:marLeft w:val="0"/>
          <w:marRight w:val="0"/>
          <w:marTop w:val="0"/>
          <w:marBottom w:val="0"/>
          <w:divBdr>
            <w:top w:val="none" w:sz="0" w:space="0" w:color="auto"/>
            <w:left w:val="none" w:sz="0" w:space="0" w:color="auto"/>
            <w:bottom w:val="none" w:sz="0" w:space="0" w:color="auto"/>
            <w:right w:val="none" w:sz="0" w:space="0" w:color="auto"/>
          </w:divBdr>
        </w:div>
        <w:div w:id="977339631">
          <w:marLeft w:val="0"/>
          <w:marRight w:val="0"/>
          <w:marTop w:val="0"/>
          <w:marBottom w:val="0"/>
          <w:divBdr>
            <w:top w:val="none" w:sz="0" w:space="0" w:color="auto"/>
            <w:left w:val="none" w:sz="0" w:space="0" w:color="auto"/>
            <w:bottom w:val="none" w:sz="0" w:space="0" w:color="auto"/>
            <w:right w:val="none" w:sz="0" w:space="0" w:color="auto"/>
          </w:divBdr>
        </w:div>
        <w:div w:id="1509056886">
          <w:marLeft w:val="0"/>
          <w:marRight w:val="0"/>
          <w:marTop w:val="0"/>
          <w:marBottom w:val="0"/>
          <w:divBdr>
            <w:top w:val="none" w:sz="0" w:space="0" w:color="auto"/>
            <w:left w:val="none" w:sz="0" w:space="0" w:color="auto"/>
            <w:bottom w:val="none" w:sz="0" w:space="0" w:color="auto"/>
            <w:right w:val="none" w:sz="0" w:space="0" w:color="auto"/>
          </w:divBdr>
        </w:div>
        <w:div w:id="358552133">
          <w:marLeft w:val="0"/>
          <w:marRight w:val="0"/>
          <w:marTop w:val="0"/>
          <w:marBottom w:val="0"/>
          <w:divBdr>
            <w:top w:val="none" w:sz="0" w:space="0" w:color="auto"/>
            <w:left w:val="none" w:sz="0" w:space="0" w:color="auto"/>
            <w:bottom w:val="none" w:sz="0" w:space="0" w:color="auto"/>
            <w:right w:val="none" w:sz="0" w:space="0" w:color="auto"/>
          </w:divBdr>
        </w:div>
        <w:div w:id="1936593391">
          <w:marLeft w:val="0"/>
          <w:marRight w:val="0"/>
          <w:marTop w:val="0"/>
          <w:marBottom w:val="0"/>
          <w:divBdr>
            <w:top w:val="none" w:sz="0" w:space="0" w:color="auto"/>
            <w:left w:val="none" w:sz="0" w:space="0" w:color="auto"/>
            <w:bottom w:val="none" w:sz="0" w:space="0" w:color="auto"/>
            <w:right w:val="none" w:sz="0" w:space="0" w:color="auto"/>
          </w:divBdr>
        </w:div>
        <w:div w:id="2011634668">
          <w:marLeft w:val="0"/>
          <w:marRight w:val="0"/>
          <w:marTop w:val="0"/>
          <w:marBottom w:val="0"/>
          <w:divBdr>
            <w:top w:val="none" w:sz="0" w:space="0" w:color="auto"/>
            <w:left w:val="none" w:sz="0" w:space="0" w:color="auto"/>
            <w:bottom w:val="none" w:sz="0" w:space="0" w:color="auto"/>
            <w:right w:val="none" w:sz="0" w:space="0" w:color="auto"/>
          </w:divBdr>
        </w:div>
        <w:div w:id="1166896690">
          <w:marLeft w:val="0"/>
          <w:marRight w:val="0"/>
          <w:marTop w:val="0"/>
          <w:marBottom w:val="0"/>
          <w:divBdr>
            <w:top w:val="none" w:sz="0" w:space="0" w:color="auto"/>
            <w:left w:val="none" w:sz="0" w:space="0" w:color="auto"/>
            <w:bottom w:val="none" w:sz="0" w:space="0" w:color="auto"/>
            <w:right w:val="none" w:sz="0" w:space="0" w:color="auto"/>
          </w:divBdr>
        </w:div>
        <w:div w:id="352389700">
          <w:marLeft w:val="0"/>
          <w:marRight w:val="0"/>
          <w:marTop w:val="0"/>
          <w:marBottom w:val="0"/>
          <w:divBdr>
            <w:top w:val="none" w:sz="0" w:space="0" w:color="auto"/>
            <w:left w:val="none" w:sz="0" w:space="0" w:color="auto"/>
            <w:bottom w:val="none" w:sz="0" w:space="0" w:color="auto"/>
            <w:right w:val="none" w:sz="0" w:space="0" w:color="auto"/>
          </w:divBdr>
        </w:div>
        <w:div w:id="1452090022">
          <w:marLeft w:val="0"/>
          <w:marRight w:val="0"/>
          <w:marTop w:val="0"/>
          <w:marBottom w:val="0"/>
          <w:divBdr>
            <w:top w:val="none" w:sz="0" w:space="0" w:color="auto"/>
            <w:left w:val="none" w:sz="0" w:space="0" w:color="auto"/>
            <w:bottom w:val="none" w:sz="0" w:space="0" w:color="auto"/>
            <w:right w:val="none" w:sz="0" w:space="0" w:color="auto"/>
          </w:divBdr>
        </w:div>
        <w:div w:id="1324890214">
          <w:marLeft w:val="0"/>
          <w:marRight w:val="0"/>
          <w:marTop w:val="0"/>
          <w:marBottom w:val="0"/>
          <w:divBdr>
            <w:top w:val="none" w:sz="0" w:space="0" w:color="auto"/>
            <w:left w:val="none" w:sz="0" w:space="0" w:color="auto"/>
            <w:bottom w:val="none" w:sz="0" w:space="0" w:color="auto"/>
            <w:right w:val="none" w:sz="0" w:space="0" w:color="auto"/>
          </w:divBdr>
        </w:div>
        <w:div w:id="798645430">
          <w:marLeft w:val="0"/>
          <w:marRight w:val="0"/>
          <w:marTop w:val="0"/>
          <w:marBottom w:val="0"/>
          <w:divBdr>
            <w:top w:val="none" w:sz="0" w:space="0" w:color="auto"/>
            <w:left w:val="none" w:sz="0" w:space="0" w:color="auto"/>
            <w:bottom w:val="none" w:sz="0" w:space="0" w:color="auto"/>
            <w:right w:val="none" w:sz="0" w:space="0" w:color="auto"/>
          </w:divBdr>
        </w:div>
        <w:div w:id="1582251643">
          <w:marLeft w:val="0"/>
          <w:marRight w:val="0"/>
          <w:marTop w:val="0"/>
          <w:marBottom w:val="0"/>
          <w:divBdr>
            <w:top w:val="none" w:sz="0" w:space="0" w:color="auto"/>
            <w:left w:val="none" w:sz="0" w:space="0" w:color="auto"/>
            <w:bottom w:val="none" w:sz="0" w:space="0" w:color="auto"/>
            <w:right w:val="none" w:sz="0" w:space="0" w:color="auto"/>
          </w:divBdr>
        </w:div>
        <w:div w:id="314140484">
          <w:marLeft w:val="0"/>
          <w:marRight w:val="0"/>
          <w:marTop w:val="0"/>
          <w:marBottom w:val="0"/>
          <w:divBdr>
            <w:top w:val="none" w:sz="0" w:space="0" w:color="auto"/>
            <w:left w:val="none" w:sz="0" w:space="0" w:color="auto"/>
            <w:bottom w:val="none" w:sz="0" w:space="0" w:color="auto"/>
            <w:right w:val="none" w:sz="0" w:space="0" w:color="auto"/>
          </w:divBdr>
        </w:div>
        <w:div w:id="1205681120">
          <w:marLeft w:val="0"/>
          <w:marRight w:val="0"/>
          <w:marTop w:val="0"/>
          <w:marBottom w:val="0"/>
          <w:divBdr>
            <w:top w:val="none" w:sz="0" w:space="0" w:color="auto"/>
            <w:left w:val="none" w:sz="0" w:space="0" w:color="auto"/>
            <w:bottom w:val="none" w:sz="0" w:space="0" w:color="auto"/>
            <w:right w:val="none" w:sz="0" w:space="0" w:color="auto"/>
          </w:divBdr>
        </w:div>
        <w:div w:id="221793668">
          <w:marLeft w:val="0"/>
          <w:marRight w:val="0"/>
          <w:marTop w:val="0"/>
          <w:marBottom w:val="0"/>
          <w:divBdr>
            <w:top w:val="none" w:sz="0" w:space="0" w:color="auto"/>
            <w:left w:val="none" w:sz="0" w:space="0" w:color="auto"/>
            <w:bottom w:val="none" w:sz="0" w:space="0" w:color="auto"/>
            <w:right w:val="none" w:sz="0" w:space="0" w:color="auto"/>
          </w:divBdr>
        </w:div>
        <w:div w:id="1693217621">
          <w:marLeft w:val="0"/>
          <w:marRight w:val="0"/>
          <w:marTop w:val="0"/>
          <w:marBottom w:val="0"/>
          <w:divBdr>
            <w:top w:val="none" w:sz="0" w:space="0" w:color="auto"/>
            <w:left w:val="none" w:sz="0" w:space="0" w:color="auto"/>
            <w:bottom w:val="none" w:sz="0" w:space="0" w:color="auto"/>
            <w:right w:val="none" w:sz="0" w:space="0" w:color="auto"/>
          </w:divBdr>
        </w:div>
        <w:div w:id="716009170">
          <w:marLeft w:val="0"/>
          <w:marRight w:val="0"/>
          <w:marTop w:val="0"/>
          <w:marBottom w:val="0"/>
          <w:divBdr>
            <w:top w:val="none" w:sz="0" w:space="0" w:color="auto"/>
            <w:left w:val="none" w:sz="0" w:space="0" w:color="auto"/>
            <w:bottom w:val="none" w:sz="0" w:space="0" w:color="auto"/>
            <w:right w:val="none" w:sz="0" w:space="0" w:color="auto"/>
          </w:divBdr>
        </w:div>
        <w:div w:id="484124435">
          <w:marLeft w:val="0"/>
          <w:marRight w:val="0"/>
          <w:marTop w:val="0"/>
          <w:marBottom w:val="0"/>
          <w:divBdr>
            <w:top w:val="none" w:sz="0" w:space="0" w:color="auto"/>
            <w:left w:val="none" w:sz="0" w:space="0" w:color="auto"/>
            <w:bottom w:val="none" w:sz="0" w:space="0" w:color="auto"/>
            <w:right w:val="none" w:sz="0" w:space="0" w:color="auto"/>
          </w:divBdr>
        </w:div>
        <w:div w:id="689457787">
          <w:marLeft w:val="0"/>
          <w:marRight w:val="0"/>
          <w:marTop w:val="0"/>
          <w:marBottom w:val="0"/>
          <w:divBdr>
            <w:top w:val="none" w:sz="0" w:space="0" w:color="auto"/>
            <w:left w:val="none" w:sz="0" w:space="0" w:color="auto"/>
            <w:bottom w:val="none" w:sz="0" w:space="0" w:color="auto"/>
            <w:right w:val="none" w:sz="0" w:space="0" w:color="auto"/>
          </w:divBdr>
        </w:div>
        <w:div w:id="1689985418">
          <w:marLeft w:val="0"/>
          <w:marRight w:val="0"/>
          <w:marTop w:val="0"/>
          <w:marBottom w:val="0"/>
          <w:divBdr>
            <w:top w:val="none" w:sz="0" w:space="0" w:color="auto"/>
            <w:left w:val="none" w:sz="0" w:space="0" w:color="auto"/>
            <w:bottom w:val="none" w:sz="0" w:space="0" w:color="auto"/>
            <w:right w:val="none" w:sz="0" w:space="0" w:color="auto"/>
          </w:divBdr>
        </w:div>
        <w:div w:id="1301577300">
          <w:marLeft w:val="0"/>
          <w:marRight w:val="0"/>
          <w:marTop w:val="0"/>
          <w:marBottom w:val="0"/>
          <w:divBdr>
            <w:top w:val="none" w:sz="0" w:space="0" w:color="auto"/>
            <w:left w:val="none" w:sz="0" w:space="0" w:color="auto"/>
            <w:bottom w:val="none" w:sz="0" w:space="0" w:color="auto"/>
            <w:right w:val="none" w:sz="0" w:space="0" w:color="auto"/>
          </w:divBdr>
        </w:div>
        <w:div w:id="2138643944">
          <w:marLeft w:val="0"/>
          <w:marRight w:val="0"/>
          <w:marTop w:val="0"/>
          <w:marBottom w:val="0"/>
          <w:divBdr>
            <w:top w:val="none" w:sz="0" w:space="0" w:color="auto"/>
            <w:left w:val="none" w:sz="0" w:space="0" w:color="auto"/>
            <w:bottom w:val="none" w:sz="0" w:space="0" w:color="auto"/>
            <w:right w:val="none" w:sz="0" w:space="0" w:color="auto"/>
          </w:divBdr>
        </w:div>
        <w:div w:id="1614245137">
          <w:marLeft w:val="0"/>
          <w:marRight w:val="0"/>
          <w:marTop w:val="0"/>
          <w:marBottom w:val="0"/>
          <w:divBdr>
            <w:top w:val="none" w:sz="0" w:space="0" w:color="auto"/>
            <w:left w:val="none" w:sz="0" w:space="0" w:color="auto"/>
            <w:bottom w:val="none" w:sz="0" w:space="0" w:color="auto"/>
            <w:right w:val="none" w:sz="0" w:space="0" w:color="auto"/>
          </w:divBdr>
        </w:div>
        <w:div w:id="1006716112">
          <w:marLeft w:val="0"/>
          <w:marRight w:val="0"/>
          <w:marTop w:val="0"/>
          <w:marBottom w:val="0"/>
          <w:divBdr>
            <w:top w:val="none" w:sz="0" w:space="0" w:color="auto"/>
            <w:left w:val="none" w:sz="0" w:space="0" w:color="auto"/>
            <w:bottom w:val="none" w:sz="0" w:space="0" w:color="auto"/>
            <w:right w:val="none" w:sz="0" w:space="0" w:color="auto"/>
          </w:divBdr>
        </w:div>
        <w:div w:id="1845780179">
          <w:marLeft w:val="0"/>
          <w:marRight w:val="0"/>
          <w:marTop w:val="0"/>
          <w:marBottom w:val="0"/>
          <w:divBdr>
            <w:top w:val="none" w:sz="0" w:space="0" w:color="auto"/>
            <w:left w:val="none" w:sz="0" w:space="0" w:color="auto"/>
            <w:bottom w:val="none" w:sz="0" w:space="0" w:color="auto"/>
            <w:right w:val="none" w:sz="0" w:space="0" w:color="auto"/>
          </w:divBdr>
        </w:div>
        <w:div w:id="1907228977">
          <w:marLeft w:val="0"/>
          <w:marRight w:val="0"/>
          <w:marTop w:val="0"/>
          <w:marBottom w:val="0"/>
          <w:divBdr>
            <w:top w:val="none" w:sz="0" w:space="0" w:color="auto"/>
            <w:left w:val="none" w:sz="0" w:space="0" w:color="auto"/>
            <w:bottom w:val="none" w:sz="0" w:space="0" w:color="auto"/>
            <w:right w:val="none" w:sz="0" w:space="0" w:color="auto"/>
          </w:divBdr>
        </w:div>
        <w:div w:id="1298607332">
          <w:marLeft w:val="0"/>
          <w:marRight w:val="0"/>
          <w:marTop w:val="0"/>
          <w:marBottom w:val="0"/>
          <w:divBdr>
            <w:top w:val="none" w:sz="0" w:space="0" w:color="auto"/>
            <w:left w:val="none" w:sz="0" w:space="0" w:color="auto"/>
            <w:bottom w:val="none" w:sz="0" w:space="0" w:color="auto"/>
            <w:right w:val="none" w:sz="0" w:space="0" w:color="auto"/>
          </w:divBdr>
        </w:div>
        <w:div w:id="1232884054">
          <w:marLeft w:val="0"/>
          <w:marRight w:val="0"/>
          <w:marTop w:val="0"/>
          <w:marBottom w:val="0"/>
          <w:divBdr>
            <w:top w:val="none" w:sz="0" w:space="0" w:color="auto"/>
            <w:left w:val="none" w:sz="0" w:space="0" w:color="auto"/>
            <w:bottom w:val="none" w:sz="0" w:space="0" w:color="auto"/>
            <w:right w:val="none" w:sz="0" w:space="0" w:color="auto"/>
          </w:divBdr>
        </w:div>
        <w:div w:id="1609922478">
          <w:marLeft w:val="0"/>
          <w:marRight w:val="0"/>
          <w:marTop w:val="0"/>
          <w:marBottom w:val="0"/>
          <w:divBdr>
            <w:top w:val="none" w:sz="0" w:space="0" w:color="auto"/>
            <w:left w:val="none" w:sz="0" w:space="0" w:color="auto"/>
            <w:bottom w:val="none" w:sz="0" w:space="0" w:color="auto"/>
            <w:right w:val="none" w:sz="0" w:space="0" w:color="auto"/>
          </w:divBdr>
        </w:div>
        <w:div w:id="2099593032">
          <w:marLeft w:val="0"/>
          <w:marRight w:val="0"/>
          <w:marTop w:val="0"/>
          <w:marBottom w:val="0"/>
          <w:divBdr>
            <w:top w:val="none" w:sz="0" w:space="0" w:color="auto"/>
            <w:left w:val="none" w:sz="0" w:space="0" w:color="auto"/>
            <w:bottom w:val="none" w:sz="0" w:space="0" w:color="auto"/>
            <w:right w:val="none" w:sz="0" w:space="0" w:color="auto"/>
          </w:divBdr>
        </w:div>
      </w:divsChild>
    </w:div>
    <w:div w:id="1754013683">
      <w:bodyDiv w:val="1"/>
      <w:marLeft w:val="0"/>
      <w:marRight w:val="0"/>
      <w:marTop w:val="0"/>
      <w:marBottom w:val="0"/>
      <w:divBdr>
        <w:top w:val="none" w:sz="0" w:space="0" w:color="auto"/>
        <w:left w:val="none" w:sz="0" w:space="0" w:color="auto"/>
        <w:bottom w:val="none" w:sz="0" w:space="0" w:color="auto"/>
        <w:right w:val="none" w:sz="0" w:space="0" w:color="auto"/>
      </w:divBdr>
      <w:divsChild>
        <w:div w:id="619797649">
          <w:marLeft w:val="0"/>
          <w:marRight w:val="0"/>
          <w:marTop w:val="0"/>
          <w:marBottom w:val="0"/>
          <w:divBdr>
            <w:top w:val="none" w:sz="0" w:space="0" w:color="auto"/>
            <w:left w:val="none" w:sz="0" w:space="0" w:color="auto"/>
            <w:bottom w:val="none" w:sz="0" w:space="0" w:color="auto"/>
            <w:right w:val="none" w:sz="0" w:space="0" w:color="auto"/>
          </w:divBdr>
        </w:div>
        <w:div w:id="1319528922">
          <w:marLeft w:val="0"/>
          <w:marRight w:val="0"/>
          <w:marTop w:val="0"/>
          <w:marBottom w:val="0"/>
          <w:divBdr>
            <w:top w:val="none" w:sz="0" w:space="0" w:color="auto"/>
            <w:left w:val="none" w:sz="0" w:space="0" w:color="auto"/>
            <w:bottom w:val="none" w:sz="0" w:space="0" w:color="auto"/>
            <w:right w:val="none" w:sz="0" w:space="0" w:color="auto"/>
          </w:divBdr>
        </w:div>
        <w:div w:id="1987935481">
          <w:marLeft w:val="0"/>
          <w:marRight w:val="0"/>
          <w:marTop w:val="0"/>
          <w:marBottom w:val="0"/>
          <w:divBdr>
            <w:top w:val="none" w:sz="0" w:space="0" w:color="auto"/>
            <w:left w:val="none" w:sz="0" w:space="0" w:color="auto"/>
            <w:bottom w:val="none" w:sz="0" w:space="0" w:color="auto"/>
            <w:right w:val="none" w:sz="0" w:space="0" w:color="auto"/>
          </w:divBdr>
        </w:div>
        <w:div w:id="2044205308">
          <w:marLeft w:val="0"/>
          <w:marRight w:val="0"/>
          <w:marTop w:val="0"/>
          <w:marBottom w:val="0"/>
          <w:divBdr>
            <w:top w:val="none" w:sz="0" w:space="0" w:color="auto"/>
            <w:left w:val="none" w:sz="0" w:space="0" w:color="auto"/>
            <w:bottom w:val="none" w:sz="0" w:space="0" w:color="auto"/>
            <w:right w:val="none" w:sz="0" w:space="0" w:color="auto"/>
          </w:divBdr>
        </w:div>
        <w:div w:id="2080864060">
          <w:marLeft w:val="0"/>
          <w:marRight w:val="0"/>
          <w:marTop w:val="0"/>
          <w:marBottom w:val="0"/>
          <w:divBdr>
            <w:top w:val="none" w:sz="0" w:space="0" w:color="auto"/>
            <w:left w:val="none" w:sz="0" w:space="0" w:color="auto"/>
            <w:bottom w:val="none" w:sz="0" w:space="0" w:color="auto"/>
            <w:right w:val="none" w:sz="0" w:space="0" w:color="auto"/>
          </w:divBdr>
        </w:div>
      </w:divsChild>
    </w:div>
    <w:div w:id="1945922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emf"/><Relationship Id="rId18" Type="http://schemas.openxmlformats.org/officeDocument/2006/relationships/hyperlink" Target="http://www.developerdotstar.com/mag/articles/reeves_design_main.html"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alistair.cockburn.us/Hexagonal+architecture" TargetMode="Externa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hyperlink" Target="http://bit.ly/storytesting" TargetMode="External"/><Relationship Id="rId25" Type="http://schemas.openxmlformats.org/officeDocument/2006/relationships/hyperlink" Target="mailto:paul@virtual-genius.com" TargetMode="External"/><Relationship Id="rId2" Type="http://schemas.openxmlformats.org/officeDocument/2006/relationships/numbering" Target="numbering.xml"/><Relationship Id="rId16" Type="http://schemas.openxmlformats.org/officeDocument/2006/relationships/hyperlink" Target="http://encarta.msn.com/dictionary_1861630702/model.html" TargetMode="External"/><Relationship Id="rId20" Type="http://schemas.openxmlformats.org/officeDocument/2006/relationships/hyperlink" Target="http://www.gartner.com/it/page.jsp?id=112411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hyperlink" Target="http://www.virtual-genius.com/blog" TargetMode="External"/><Relationship Id="rId5" Type="http://schemas.openxmlformats.org/officeDocument/2006/relationships/webSettings" Target="webSettings.xml"/><Relationship Id="rId15" Type="http://schemas.openxmlformats.org/officeDocument/2006/relationships/hyperlink" Target="http://bit.ly/ddd_resources" TargetMode="External"/><Relationship Id="rId23" Type="http://schemas.openxmlformats.org/officeDocument/2006/relationships/hyperlink" Target="mailto:bsatrom@gmail.com" TargetMode="External"/><Relationship Id="rId28" Type="http://schemas.microsoft.com/office/2007/relationships/stylesWithEffects" Target="stylesWithEffects.xml"/><Relationship Id="rId10" Type="http://schemas.openxmlformats.org/officeDocument/2006/relationships/oleObject" Target="embeddings/oleObject1.bin"/><Relationship Id="rId19" Type="http://schemas.openxmlformats.org/officeDocument/2006/relationships/hyperlink" Target="http://www.informit.com/articles/article.aspx?p=1405569" TargetMode="Externa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oleObject" Target="embeddings/oleObject3.bin"/><Relationship Id="rId22" Type="http://schemas.openxmlformats.org/officeDocument/2006/relationships/hyperlink" Target="http://www.userinexperience.com"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orking%20Folder\MS_AJ_Q4\simplemsd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5AD5EA-ECFD-4DDF-8580-18D358D2BE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simplemsdn.dot</Template>
  <TotalTime>169</TotalTime>
  <Pages>10</Pages>
  <Words>3704</Words>
  <Characters>21115</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bsatrom</dc:creator>
  <cp:lastModifiedBy>Paul</cp:lastModifiedBy>
  <cp:revision>27</cp:revision>
  <dcterms:created xsi:type="dcterms:W3CDTF">2010-01-29T02:30:00Z</dcterms:created>
  <dcterms:modified xsi:type="dcterms:W3CDTF">2010-02-08T16:36:00Z</dcterms:modified>
</cp:coreProperties>
</file>